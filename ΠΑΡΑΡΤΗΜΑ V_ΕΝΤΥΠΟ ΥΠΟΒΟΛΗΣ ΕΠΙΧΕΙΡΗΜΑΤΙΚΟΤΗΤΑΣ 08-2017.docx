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9A3" w:rsidRPr="00AE0481" w:rsidRDefault="00B029A3" w:rsidP="00B029A3">
      <w:pPr>
        <w:pBdr>
          <w:bottom w:val="single" w:sz="4" w:space="1" w:color="auto"/>
        </w:pBdr>
        <w:suppressAutoHyphens w:val="0"/>
        <w:spacing w:before="120" w:line="240" w:lineRule="auto"/>
        <w:jc w:val="center"/>
        <w:rPr>
          <w:rFonts w:ascii="Trebuchet MS" w:eastAsia="Calibri" w:hAnsi="Trebuchet MS" w:cs="Arial Narrow"/>
          <w:b/>
          <w:sz w:val="22"/>
          <w:szCs w:val="22"/>
          <w:lang w:val="el-GR" w:eastAsia="el-GR"/>
        </w:rPr>
      </w:pPr>
      <w:r w:rsidRPr="00AE0481">
        <w:rPr>
          <w:rFonts w:ascii="Trebuchet MS" w:eastAsia="Calibri" w:hAnsi="Trebuchet MS" w:cs="Arial Narrow"/>
          <w:b/>
          <w:sz w:val="22"/>
          <w:szCs w:val="22"/>
          <w:lang w:val="el-GR" w:eastAsia="el-GR"/>
        </w:rPr>
        <w:t>ΠΑΡΑΡΤΗΜΑ Ι</w:t>
      </w:r>
    </w:p>
    <w:p w:rsidR="00B029A3" w:rsidRPr="00AE0481" w:rsidRDefault="00B029A3" w:rsidP="00B029A3">
      <w:pPr>
        <w:pBdr>
          <w:bottom w:val="single" w:sz="4" w:space="1" w:color="auto"/>
        </w:pBdr>
        <w:suppressAutoHyphens w:val="0"/>
        <w:spacing w:before="120" w:line="240" w:lineRule="auto"/>
        <w:jc w:val="center"/>
        <w:rPr>
          <w:rFonts w:ascii="Trebuchet MS" w:eastAsia="Calibri" w:hAnsi="Trebuchet MS" w:cs="Arial Narrow"/>
          <w:b/>
          <w:sz w:val="22"/>
          <w:szCs w:val="22"/>
          <w:lang w:val="el-GR" w:eastAsia="el-GR"/>
        </w:rPr>
      </w:pPr>
      <w:r w:rsidRPr="00AE0481">
        <w:rPr>
          <w:rFonts w:ascii="Trebuchet MS" w:eastAsia="Calibri" w:hAnsi="Trebuchet MS" w:cs="Arial Narrow"/>
          <w:b/>
          <w:sz w:val="22"/>
          <w:szCs w:val="22"/>
          <w:lang w:val="el-GR" w:eastAsia="el-GR"/>
        </w:rPr>
        <w:t xml:space="preserve">ΕΝΔΕΙΚΤΙΚΟ ΕΝΤΥΠΟ ΥΠΟΒΟΛΗΣ ΠΡΟΤΑΣΗΣ  </w:t>
      </w:r>
    </w:p>
    <w:p w:rsidR="00B029A3" w:rsidRPr="00AE0481" w:rsidRDefault="00B029A3" w:rsidP="00B029A3">
      <w:pPr>
        <w:suppressAutoHyphens w:val="0"/>
        <w:spacing w:before="120" w:line="240" w:lineRule="auto"/>
        <w:jc w:val="center"/>
        <w:rPr>
          <w:rFonts w:ascii="Trebuchet MS" w:eastAsia="Calibri" w:hAnsi="Trebuchet MS" w:cs="Tahoma"/>
          <w:b/>
          <w:sz w:val="22"/>
          <w:szCs w:val="22"/>
          <w:lang w:val="el-GR" w:eastAsia="el-GR"/>
        </w:rPr>
      </w:pPr>
      <w:bookmarkStart w:id="0" w:name="_Toc433620776"/>
    </w:p>
    <w:tbl>
      <w:tblPr>
        <w:tblW w:w="0" w:type="auto"/>
        <w:tblLook w:val="01E0" w:firstRow="1" w:lastRow="1" w:firstColumn="1" w:lastColumn="1" w:noHBand="0" w:noVBand="0"/>
      </w:tblPr>
      <w:tblGrid>
        <w:gridCol w:w="8489"/>
      </w:tblGrid>
      <w:tr w:rsidR="00B029A3" w:rsidRPr="004A4321" w:rsidTr="00542A8F">
        <w:trPr>
          <w:trHeight w:val="517"/>
        </w:trPr>
        <w:tc>
          <w:tcPr>
            <w:tcW w:w="8489" w:type="dxa"/>
            <w:shd w:val="clear" w:color="auto" w:fill="auto"/>
            <w:vAlign w:val="center"/>
          </w:tcPr>
          <w:p w:rsidR="00B029A3" w:rsidRPr="00AE0481" w:rsidRDefault="00B029A3" w:rsidP="00542A8F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 w:val="22"/>
                <w:lang w:val="el-GR" w:eastAsia="el-GR"/>
              </w:rPr>
            </w:pPr>
            <w:r w:rsidRPr="00AE0481">
              <w:rPr>
                <w:rFonts w:ascii="Trebuchet MS" w:eastAsia="Calibri" w:hAnsi="Trebuchet MS" w:cs="Arial"/>
                <w:b/>
                <w:noProof/>
                <w:color w:val="000000"/>
                <w:sz w:val="18"/>
                <w:szCs w:val="18"/>
                <w:lang w:val="el-GR" w:eastAsia="el-GR"/>
              </w:rPr>
              <w:t xml:space="preserve">                                   </w:t>
            </w:r>
          </w:p>
        </w:tc>
      </w:tr>
    </w:tbl>
    <w:p w:rsidR="00B029A3" w:rsidRPr="00AE0481" w:rsidRDefault="00B029A3" w:rsidP="00B029A3">
      <w:pPr>
        <w:suppressAutoHyphens w:val="0"/>
        <w:spacing w:before="120" w:line="240" w:lineRule="auto"/>
        <w:jc w:val="center"/>
        <w:rPr>
          <w:rFonts w:ascii="Trebuchet MS" w:eastAsia="Calibri" w:hAnsi="Trebuchet MS" w:cs="Tahoma"/>
          <w:b/>
          <w:sz w:val="22"/>
          <w:szCs w:val="22"/>
          <w:lang w:val="el-GR" w:eastAsia="el-GR"/>
        </w:rPr>
      </w:pPr>
    </w:p>
    <w:p w:rsidR="00B029A3" w:rsidRPr="00AE0481" w:rsidRDefault="00B029A3" w:rsidP="00B029A3">
      <w:pPr>
        <w:suppressAutoHyphens w:val="0"/>
        <w:spacing w:before="120" w:line="240" w:lineRule="auto"/>
        <w:jc w:val="center"/>
        <w:rPr>
          <w:rFonts w:ascii="Trebuchet MS" w:eastAsia="Calibri" w:hAnsi="Trebuchet MS" w:cs="Tahoma"/>
          <w:b/>
          <w:sz w:val="22"/>
          <w:szCs w:val="22"/>
          <w:lang w:val="el-GR" w:eastAsia="el-GR"/>
        </w:rPr>
      </w:pPr>
      <w:r w:rsidRPr="00AE0481">
        <w:rPr>
          <w:rFonts w:ascii="Trebuchet MS" w:eastAsia="Calibri" w:hAnsi="Trebuchet MS" w:cs="Tahoma"/>
          <w:b/>
          <w:sz w:val="22"/>
          <w:szCs w:val="22"/>
          <w:highlight w:val="yellow"/>
          <w:lang w:val="el-GR" w:eastAsia="el-GR"/>
        </w:rPr>
        <w:t>«……………………………………………………………..»</w:t>
      </w:r>
    </w:p>
    <w:p w:rsidR="00B029A3" w:rsidRPr="00AE0481" w:rsidRDefault="00B029A3" w:rsidP="00B029A3">
      <w:pPr>
        <w:suppressAutoHyphens w:val="0"/>
        <w:spacing w:before="120" w:line="240" w:lineRule="auto"/>
        <w:jc w:val="center"/>
        <w:rPr>
          <w:rFonts w:ascii="Trebuchet MS" w:eastAsia="Calibri" w:hAnsi="Trebuchet MS" w:cs="Tahoma"/>
          <w:b/>
          <w:sz w:val="22"/>
          <w:szCs w:val="22"/>
          <w:lang w:val="el-GR" w:eastAsia="el-GR"/>
        </w:rPr>
      </w:pPr>
    </w:p>
    <w:p w:rsidR="00B029A3" w:rsidRPr="00AE0481" w:rsidRDefault="00B029A3" w:rsidP="00B029A3">
      <w:pPr>
        <w:suppressAutoHyphens w:val="0"/>
        <w:spacing w:before="120" w:line="240" w:lineRule="auto"/>
        <w:jc w:val="center"/>
        <w:rPr>
          <w:rFonts w:ascii="Trebuchet MS" w:eastAsia="Calibri" w:hAnsi="Trebuchet MS" w:cs="Tahoma"/>
          <w:b/>
          <w:sz w:val="22"/>
          <w:szCs w:val="22"/>
          <w:lang w:val="el-GR" w:eastAsia="el-GR"/>
        </w:rPr>
      </w:pPr>
      <w:r w:rsidRPr="00AE0481">
        <w:rPr>
          <w:rFonts w:ascii="Trebuchet MS" w:eastAsia="Calibri" w:hAnsi="Trebuchet MS" w:cs="Tahoma"/>
          <w:b/>
          <w:sz w:val="22"/>
          <w:szCs w:val="22"/>
          <w:lang w:val="el-GR" w:eastAsia="el-GR"/>
        </w:rPr>
        <w:t xml:space="preserve">ΕΙΔΙΚΗ ΥΠΗΡΕΣΙΑ ΔΙΑΧΕΙΡΙΣΗΣ </w:t>
      </w:r>
    </w:p>
    <w:p w:rsidR="00B029A3" w:rsidRPr="00AE0481" w:rsidRDefault="00B029A3" w:rsidP="00B029A3">
      <w:pPr>
        <w:suppressAutoHyphens w:val="0"/>
        <w:spacing w:before="120" w:line="240" w:lineRule="auto"/>
        <w:jc w:val="center"/>
        <w:rPr>
          <w:rFonts w:ascii="Trebuchet MS" w:eastAsia="Calibri" w:hAnsi="Trebuchet MS" w:cs="Tahoma"/>
          <w:b/>
          <w:sz w:val="22"/>
          <w:szCs w:val="22"/>
          <w:lang w:val="el-GR" w:eastAsia="el-GR"/>
        </w:rPr>
      </w:pPr>
      <w:r w:rsidRPr="00AE0481">
        <w:rPr>
          <w:rFonts w:ascii="Trebuchet MS" w:eastAsia="Calibri" w:hAnsi="Trebuchet MS" w:cs="Tahoma"/>
          <w:b/>
          <w:sz w:val="22"/>
          <w:szCs w:val="22"/>
          <w:highlight w:val="yellow"/>
          <w:lang w:val="el-GR" w:eastAsia="el-GR"/>
        </w:rPr>
        <w:t>………………………………..</w:t>
      </w:r>
    </w:p>
    <w:p w:rsidR="00B029A3" w:rsidRPr="00AE0481" w:rsidRDefault="00B029A3" w:rsidP="00B029A3">
      <w:pPr>
        <w:suppressAutoHyphens w:val="0"/>
        <w:spacing w:before="120" w:line="240" w:lineRule="auto"/>
        <w:jc w:val="center"/>
        <w:rPr>
          <w:rFonts w:ascii="Trebuchet MS" w:eastAsia="Calibri" w:hAnsi="Trebuchet MS" w:cs="Tahoma"/>
          <w:b/>
          <w:sz w:val="22"/>
          <w:szCs w:val="22"/>
          <w:lang w:val="el-GR" w:eastAsia="el-GR"/>
        </w:rPr>
      </w:pPr>
      <w:r w:rsidRPr="00AE0481">
        <w:rPr>
          <w:rFonts w:ascii="Trebuchet MS" w:eastAsia="Calibri" w:hAnsi="Trebuchet MS" w:cs="Tahoma"/>
          <w:b/>
          <w:sz w:val="22"/>
          <w:szCs w:val="22"/>
          <w:lang w:val="el-GR" w:eastAsia="el-GR"/>
        </w:rPr>
        <w:t>ΕΝΔΕΙΚΤΙΚΟ ΕΝΤΥΠΟ ΥΠΟΒΟΛΗΣ ΑΙΤΗΣΗΣ ΧΡΗΜΑΤΟΔΟΤΗΣΗΣ</w:t>
      </w:r>
    </w:p>
    <w:p w:rsidR="00B029A3" w:rsidRPr="00AE0481" w:rsidRDefault="00B029A3" w:rsidP="00B029A3">
      <w:pPr>
        <w:suppressAutoHyphens w:val="0"/>
        <w:spacing w:before="120" w:line="240" w:lineRule="auto"/>
        <w:jc w:val="center"/>
        <w:rPr>
          <w:rFonts w:ascii="Trebuchet MS" w:eastAsia="Calibri" w:hAnsi="Trebuchet MS" w:cs="Tahoma"/>
          <w:szCs w:val="20"/>
          <w:lang w:val="el-GR" w:eastAsia="el-G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8"/>
        <w:gridCol w:w="3734"/>
      </w:tblGrid>
      <w:tr w:rsidR="00B029A3" w:rsidRPr="004A4321" w:rsidTr="00542A8F">
        <w:tc>
          <w:tcPr>
            <w:tcW w:w="4788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 xml:space="preserve">ΚΩΔΙΚΟΣ ΠΡΑΞΗΣ (ΕΡΓΟΥ) </w:t>
            </w:r>
          </w:p>
          <w:p w:rsidR="00B029A3" w:rsidRPr="00AE0481" w:rsidRDefault="00B029A3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(ΑΡΙΘΜΟΣ ΗΛΕΚΤΡΟΝΙΚΗΣ ΥΠΟΒΟΛΗΣ)</w:t>
            </w:r>
          </w:p>
        </w:tc>
        <w:tc>
          <w:tcPr>
            <w:tcW w:w="3734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szCs w:val="20"/>
                <w:lang w:val="el-GR" w:eastAsia="el-GR"/>
              </w:rPr>
            </w:pPr>
          </w:p>
        </w:tc>
      </w:tr>
      <w:tr w:rsidR="00B029A3" w:rsidRPr="00AE0481" w:rsidTr="00542A8F">
        <w:tc>
          <w:tcPr>
            <w:tcW w:w="4788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Ημερομηνία ηλεκτρονικής υποβολής</w:t>
            </w:r>
          </w:p>
        </w:tc>
        <w:tc>
          <w:tcPr>
            <w:tcW w:w="3734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szCs w:val="20"/>
                <w:lang w:val="el-GR" w:eastAsia="el-GR"/>
              </w:rPr>
            </w:pPr>
          </w:p>
        </w:tc>
      </w:tr>
      <w:tr w:rsidR="00B029A3" w:rsidRPr="004A4321" w:rsidTr="00542A8F">
        <w:tc>
          <w:tcPr>
            <w:tcW w:w="4788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Αριθ. Πρωτοκόλλου υποβολής φυσικού φακέλου</w:t>
            </w:r>
          </w:p>
        </w:tc>
        <w:tc>
          <w:tcPr>
            <w:tcW w:w="3734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szCs w:val="20"/>
                <w:lang w:val="el-GR" w:eastAsia="el-GR"/>
              </w:rPr>
            </w:pPr>
          </w:p>
        </w:tc>
      </w:tr>
      <w:tr w:rsidR="00B029A3" w:rsidRPr="00AE0481" w:rsidTr="00542A8F">
        <w:tc>
          <w:tcPr>
            <w:tcW w:w="4788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Ημερομηνία Παραλαβής φυσικού φακέλου</w:t>
            </w:r>
          </w:p>
        </w:tc>
        <w:tc>
          <w:tcPr>
            <w:tcW w:w="3734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szCs w:val="20"/>
                <w:lang w:val="el-GR" w:eastAsia="el-GR"/>
              </w:rPr>
            </w:pPr>
          </w:p>
        </w:tc>
      </w:tr>
    </w:tbl>
    <w:p w:rsidR="00B029A3" w:rsidRPr="00AE0481" w:rsidRDefault="00B029A3" w:rsidP="00B029A3">
      <w:pPr>
        <w:suppressAutoHyphens w:val="0"/>
        <w:spacing w:before="120" w:line="240" w:lineRule="auto"/>
        <w:jc w:val="center"/>
        <w:rPr>
          <w:rFonts w:ascii="Trebuchet MS" w:eastAsia="Calibri" w:hAnsi="Trebuchet MS" w:cs="Tahoma"/>
          <w:szCs w:val="20"/>
          <w:lang w:val="el-GR" w:eastAsia="el-GR"/>
        </w:rPr>
      </w:pPr>
    </w:p>
    <w:p w:rsidR="003E1236" w:rsidRPr="00AE0481" w:rsidRDefault="003E1236" w:rsidP="00B029A3">
      <w:pPr>
        <w:suppressAutoHyphens w:val="0"/>
        <w:spacing w:before="120" w:line="240" w:lineRule="auto"/>
        <w:jc w:val="center"/>
        <w:rPr>
          <w:rFonts w:ascii="Trebuchet MS" w:eastAsia="Calibri" w:hAnsi="Trebuchet MS" w:cs="Tahoma"/>
          <w:szCs w:val="20"/>
          <w:lang w:val="el-GR" w:eastAsia="el-GR"/>
        </w:rPr>
      </w:pPr>
    </w:p>
    <w:p w:rsidR="003E1236" w:rsidRPr="00AE0481" w:rsidRDefault="003E1236" w:rsidP="00B029A3">
      <w:pPr>
        <w:suppressAutoHyphens w:val="0"/>
        <w:spacing w:before="120" w:line="240" w:lineRule="auto"/>
        <w:jc w:val="center"/>
        <w:rPr>
          <w:rFonts w:ascii="Trebuchet MS" w:eastAsia="Calibri" w:hAnsi="Trebuchet MS" w:cs="Tahoma"/>
          <w:szCs w:val="20"/>
          <w:lang w:val="el-GR" w:eastAsia="el-GR"/>
        </w:rPr>
      </w:pPr>
    </w:p>
    <w:p w:rsidR="003E1236" w:rsidRPr="00AE0481" w:rsidRDefault="003E1236" w:rsidP="00B029A3">
      <w:pPr>
        <w:suppressAutoHyphens w:val="0"/>
        <w:spacing w:before="120" w:line="240" w:lineRule="auto"/>
        <w:jc w:val="center"/>
        <w:rPr>
          <w:rFonts w:ascii="Trebuchet MS" w:eastAsia="Calibri" w:hAnsi="Trebuchet MS" w:cs="Tahoma"/>
          <w:szCs w:val="20"/>
          <w:lang w:val="el-GR" w:eastAsia="el-GR"/>
        </w:rPr>
      </w:pPr>
    </w:p>
    <w:p w:rsidR="003E1236" w:rsidRPr="00AE0481" w:rsidRDefault="003E1236" w:rsidP="00B029A3">
      <w:pPr>
        <w:suppressAutoHyphens w:val="0"/>
        <w:spacing w:before="120" w:line="240" w:lineRule="auto"/>
        <w:jc w:val="center"/>
        <w:rPr>
          <w:rFonts w:ascii="Trebuchet MS" w:eastAsia="Calibri" w:hAnsi="Trebuchet MS" w:cs="Tahoma"/>
          <w:szCs w:val="20"/>
          <w:lang w:val="el-GR" w:eastAsia="el-GR"/>
        </w:rPr>
      </w:pPr>
    </w:p>
    <w:p w:rsidR="003E1236" w:rsidRPr="00AE0481" w:rsidRDefault="003E1236" w:rsidP="00B029A3">
      <w:pPr>
        <w:suppressAutoHyphens w:val="0"/>
        <w:spacing w:before="120" w:line="240" w:lineRule="auto"/>
        <w:jc w:val="center"/>
        <w:rPr>
          <w:rFonts w:ascii="Trebuchet MS" w:eastAsia="Calibri" w:hAnsi="Trebuchet MS" w:cs="Tahoma"/>
          <w:szCs w:val="20"/>
          <w:lang w:val="el-GR" w:eastAsia="el-GR"/>
        </w:rPr>
      </w:pPr>
    </w:p>
    <w:p w:rsidR="003E1236" w:rsidRPr="00AE0481" w:rsidRDefault="003E1236" w:rsidP="00B029A3">
      <w:pPr>
        <w:suppressAutoHyphens w:val="0"/>
        <w:spacing w:before="120" w:line="240" w:lineRule="auto"/>
        <w:jc w:val="center"/>
        <w:rPr>
          <w:rFonts w:ascii="Trebuchet MS" w:eastAsia="Calibri" w:hAnsi="Trebuchet MS" w:cs="Tahoma"/>
          <w:szCs w:val="20"/>
          <w:lang w:val="el-GR" w:eastAsia="el-G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88"/>
        <w:gridCol w:w="2346"/>
        <w:gridCol w:w="1712"/>
        <w:gridCol w:w="2376"/>
      </w:tblGrid>
      <w:tr w:rsidR="003E1236" w:rsidRPr="00AE0481" w:rsidTr="00EF15EF">
        <w:tc>
          <w:tcPr>
            <w:tcW w:w="2090" w:type="dxa"/>
            <w:shd w:val="clear" w:color="auto" w:fill="auto"/>
          </w:tcPr>
          <w:p w:rsidR="003E1236" w:rsidRPr="00AE0481" w:rsidRDefault="003E1236" w:rsidP="00EF15EF">
            <w:pPr>
              <w:rPr>
                <w:rFonts w:ascii="Trebuchet MS" w:hAnsi="Trebuchet MS"/>
                <w:lang w:val="en-US"/>
              </w:rPr>
            </w:pPr>
            <w:r w:rsidRPr="00AE0481">
              <w:rPr>
                <w:rFonts w:ascii="Trebuchet MS" w:hAnsi="Trebuchet MS"/>
                <w:noProof/>
                <w:lang w:val="el-GR" w:eastAsia="el-GR"/>
              </w:rPr>
              <w:drawing>
                <wp:inline distT="0" distB="0" distL="0" distR="0">
                  <wp:extent cx="1130300" cy="1017905"/>
                  <wp:effectExtent l="0" t="0" r="0" b="0"/>
                  <wp:docPr id="3" name="Picture 3" descr="europaikienosi_F3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uropaikienosi_F3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101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1" w:type="dxa"/>
            <w:shd w:val="clear" w:color="auto" w:fill="auto"/>
          </w:tcPr>
          <w:p w:rsidR="003E1236" w:rsidRPr="00AE0481" w:rsidRDefault="003E1236" w:rsidP="00EF15EF">
            <w:pPr>
              <w:rPr>
                <w:rFonts w:ascii="Trebuchet MS" w:hAnsi="Trebuchet MS"/>
                <w:lang w:val="en-US"/>
              </w:rPr>
            </w:pPr>
            <w:r w:rsidRPr="00AE0481">
              <w:rPr>
                <w:rFonts w:ascii="Trebuchet MS" w:hAnsi="Trebuchet MS"/>
                <w:noProof/>
                <w:lang w:val="el-GR" w:eastAsia="el-GR"/>
              </w:rPr>
              <w:drawing>
                <wp:inline distT="0" distB="0" distL="0" distR="0">
                  <wp:extent cx="1345565" cy="966470"/>
                  <wp:effectExtent l="0" t="0" r="6985" b="5080"/>
                  <wp:docPr id="2" name="Picture 2" descr="elliniki dimokrat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lliniki dimokrat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5565" cy="966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1" w:type="dxa"/>
            <w:shd w:val="clear" w:color="auto" w:fill="auto"/>
          </w:tcPr>
          <w:p w:rsidR="003E1236" w:rsidRPr="00AE0481" w:rsidRDefault="003E1236" w:rsidP="00EF15EF">
            <w:pPr>
              <w:rPr>
                <w:rFonts w:ascii="Trebuchet MS" w:hAnsi="Trebuchet MS" w:cs="Tahoma"/>
                <w:szCs w:val="20"/>
              </w:rPr>
            </w:pPr>
            <w:r w:rsidRPr="00AE0481">
              <w:rPr>
                <w:rFonts w:ascii="Trebuchet MS" w:hAnsi="Trebuchet MS" w:cs="Tahoma"/>
                <w:szCs w:val="20"/>
                <w:lang w:val="en-US"/>
              </w:rPr>
              <w:t xml:space="preserve">LOGO </w:t>
            </w:r>
            <w:r w:rsidRPr="00AE0481">
              <w:rPr>
                <w:rFonts w:ascii="Trebuchet MS" w:hAnsi="Trebuchet MS" w:cs="Tahoma"/>
                <w:szCs w:val="20"/>
              </w:rPr>
              <w:t>ΦΟΡΕΑ</w:t>
            </w:r>
          </w:p>
        </w:tc>
        <w:tc>
          <w:tcPr>
            <w:tcW w:w="2376" w:type="dxa"/>
            <w:shd w:val="clear" w:color="auto" w:fill="auto"/>
          </w:tcPr>
          <w:p w:rsidR="003E1236" w:rsidRPr="00AE0481" w:rsidRDefault="003E1236" w:rsidP="00EF15EF">
            <w:pPr>
              <w:rPr>
                <w:rFonts w:ascii="Trebuchet MS" w:hAnsi="Trebuchet MS" w:cs="Tahoma"/>
                <w:szCs w:val="20"/>
                <w:lang w:val="en-US"/>
              </w:rPr>
            </w:pPr>
            <w:r w:rsidRPr="00AE0481">
              <w:rPr>
                <w:rFonts w:ascii="Trebuchet MS" w:hAnsi="Trebuchet MS" w:cs="Tahoma"/>
                <w:noProof/>
                <w:szCs w:val="20"/>
                <w:lang w:val="el-GR" w:eastAsia="el-GR"/>
              </w:rPr>
              <w:drawing>
                <wp:inline distT="0" distB="0" distL="0" distR="0">
                  <wp:extent cx="1371600" cy="871220"/>
                  <wp:effectExtent l="0" t="0" r="0" b="5080"/>
                  <wp:docPr id="1" name="Picture 1" descr="espa1420_b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spa1420_b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1236" w:rsidRPr="00AE0481" w:rsidRDefault="003E1236" w:rsidP="00B029A3">
      <w:pPr>
        <w:suppressAutoHyphens w:val="0"/>
        <w:spacing w:before="120" w:line="240" w:lineRule="auto"/>
        <w:jc w:val="center"/>
        <w:rPr>
          <w:rFonts w:ascii="Trebuchet MS" w:eastAsia="Calibri" w:hAnsi="Trebuchet MS" w:cs="Tahoma"/>
          <w:szCs w:val="20"/>
          <w:lang w:val="el-GR" w:eastAsia="el-GR"/>
        </w:rPr>
      </w:pPr>
    </w:p>
    <w:p w:rsidR="003E1236" w:rsidRPr="00AE0481" w:rsidRDefault="003E1236" w:rsidP="00B029A3">
      <w:pPr>
        <w:suppressAutoHyphens w:val="0"/>
        <w:spacing w:before="120" w:line="240" w:lineRule="auto"/>
        <w:jc w:val="center"/>
        <w:rPr>
          <w:rFonts w:ascii="Trebuchet MS" w:eastAsia="Calibri" w:hAnsi="Trebuchet MS" w:cs="Tahoma"/>
          <w:szCs w:val="20"/>
          <w:lang w:val="el-GR" w:eastAsia="el-GR"/>
        </w:rPr>
      </w:pPr>
    </w:p>
    <w:p w:rsidR="003E1236" w:rsidRPr="00AE0481" w:rsidRDefault="003E1236" w:rsidP="00B029A3">
      <w:pPr>
        <w:suppressAutoHyphens w:val="0"/>
        <w:spacing w:before="120" w:line="240" w:lineRule="auto"/>
        <w:jc w:val="center"/>
        <w:rPr>
          <w:rFonts w:ascii="Trebuchet MS" w:eastAsia="Calibri" w:hAnsi="Trebuchet MS" w:cs="Tahoma"/>
          <w:szCs w:val="20"/>
          <w:lang w:val="el-GR" w:eastAsia="el-GR"/>
        </w:rPr>
      </w:pPr>
    </w:p>
    <w:bookmarkEnd w:id="0"/>
    <w:p w:rsidR="00B029A3" w:rsidRDefault="00B029A3" w:rsidP="00B029A3">
      <w:pPr>
        <w:suppressAutoHyphens w:val="0"/>
        <w:spacing w:before="120" w:line="240" w:lineRule="auto"/>
        <w:rPr>
          <w:rFonts w:ascii="Trebuchet MS" w:eastAsia="Calibri" w:hAnsi="Trebuchet MS" w:cs="Arial Narrow"/>
          <w:sz w:val="18"/>
          <w:szCs w:val="18"/>
          <w:lang w:val="en-US" w:eastAsia="el-GR"/>
        </w:rPr>
      </w:pPr>
    </w:p>
    <w:p w:rsidR="001B283B" w:rsidRDefault="001B283B" w:rsidP="00B029A3">
      <w:pPr>
        <w:suppressAutoHyphens w:val="0"/>
        <w:spacing w:before="120" w:line="240" w:lineRule="auto"/>
        <w:rPr>
          <w:rFonts w:ascii="Trebuchet MS" w:eastAsia="Calibri" w:hAnsi="Trebuchet MS" w:cs="Arial Narrow"/>
          <w:sz w:val="18"/>
          <w:szCs w:val="18"/>
          <w:lang w:val="en-US" w:eastAsia="el-GR"/>
        </w:rPr>
      </w:pPr>
    </w:p>
    <w:p w:rsidR="001B283B" w:rsidRPr="00AE0481" w:rsidRDefault="001B283B" w:rsidP="00B029A3">
      <w:pPr>
        <w:suppressAutoHyphens w:val="0"/>
        <w:spacing w:before="120" w:line="240" w:lineRule="auto"/>
        <w:rPr>
          <w:rFonts w:ascii="Trebuchet MS" w:eastAsia="Calibri" w:hAnsi="Trebuchet MS" w:cs="Arial Narrow"/>
          <w:sz w:val="18"/>
          <w:szCs w:val="18"/>
          <w:lang w:val="en-US" w:eastAsia="el-GR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3854"/>
        <w:gridCol w:w="4200"/>
        <w:gridCol w:w="46"/>
      </w:tblGrid>
      <w:tr w:rsidR="00B029A3" w:rsidRPr="00AE0481" w:rsidTr="00542A8F">
        <w:trPr>
          <w:trHeight w:val="381"/>
        </w:trPr>
        <w:tc>
          <w:tcPr>
            <w:tcW w:w="468" w:type="dxa"/>
            <w:shd w:val="clear" w:color="auto" w:fill="0C0C0C"/>
            <w:vAlign w:val="center"/>
          </w:tcPr>
          <w:p w:rsidR="00B029A3" w:rsidRPr="00AE0481" w:rsidRDefault="00B029A3" w:rsidP="00542A8F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lastRenderedPageBreak/>
              <w:t xml:space="preserve">1. </w:t>
            </w:r>
          </w:p>
        </w:tc>
        <w:tc>
          <w:tcPr>
            <w:tcW w:w="8100" w:type="dxa"/>
            <w:gridSpan w:val="3"/>
            <w:shd w:val="clear" w:color="auto" w:fill="A6A6A6"/>
            <w:vAlign w:val="center"/>
          </w:tcPr>
          <w:p w:rsidR="00B029A3" w:rsidRPr="00AE0481" w:rsidRDefault="00B029A3" w:rsidP="00542A8F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ΓΕΝΙΚΑ ΣΤΟΙΧΕΙΑ </w:t>
            </w:r>
            <w:commentRangeStart w:id="1"/>
            <w:r w:rsidR="00D86A05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ΠΡΟΚΗΡΥΞΗΣ</w:t>
            </w:r>
            <w:commentRangeEnd w:id="1"/>
            <w:r w:rsidR="00BF5424">
              <w:rPr>
                <w:rStyle w:val="a3"/>
              </w:rPr>
              <w:commentReference w:id="1"/>
            </w:r>
          </w:p>
        </w:tc>
      </w:tr>
      <w:tr w:rsidR="00FC20A9" w:rsidRPr="004A4321" w:rsidTr="00542A8F">
        <w:trPr>
          <w:gridAfter w:val="1"/>
          <w:wAfter w:w="46" w:type="dxa"/>
        </w:trPr>
        <w:tc>
          <w:tcPr>
            <w:tcW w:w="4322" w:type="dxa"/>
            <w:gridSpan w:val="2"/>
            <w:shd w:val="clear" w:color="auto" w:fill="D9D9D9"/>
            <w:vAlign w:val="center"/>
          </w:tcPr>
          <w:p w:rsidR="00FC20A9" w:rsidRPr="00AE0481" w:rsidRDefault="00812377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1.1 </w:t>
            </w:r>
            <w:r w:rsidR="00FC20A9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Περιγραφή ΕΦΔ / ΔΑ</w:t>
            </w:r>
          </w:p>
        </w:tc>
        <w:tc>
          <w:tcPr>
            <w:tcW w:w="4200" w:type="dxa"/>
            <w:shd w:val="clear" w:color="auto" w:fill="auto"/>
          </w:tcPr>
          <w:p w:rsidR="00FC20A9" w:rsidRPr="00AE0481" w:rsidRDefault="00D86A05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ΑΠΟ ΤΗΝ ΠΡΟΣΚΛΗΣΗ. ΑΠΑΙΤΕΙΤΑΙ ΣΤΟ </w:t>
            </w:r>
            <w:r w:rsidR="00CD5EFD"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ΟΠΣ ΕΣΠΑ</w:t>
            </w:r>
          </w:p>
        </w:tc>
      </w:tr>
      <w:tr w:rsidR="00FC20A9" w:rsidRPr="004A4321" w:rsidTr="00542A8F">
        <w:trPr>
          <w:gridAfter w:val="1"/>
          <w:wAfter w:w="46" w:type="dxa"/>
        </w:trPr>
        <w:tc>
          <w:tcPr>
            <w:tcW w:w="4322" w:type="dxa"/>
            <w:gridSpan w:val="2"/>
            <w:shd w:val="clear" w:color="auto" w:fill="D9D9D9"/>
            <w:vAlign w:val="center"/>
          </w:tcPr>
          <w:p w:rsidR="00FC20A9" w:rsidRPr="00AE0481" w:rsidRDefault="00FC20A9" w:rsidP="00BE0B18">
            <w:pPr>
              <w:pStyle w:val="a9"/>
              <w:numPr>
                <w:ilvl w:val="1"/>
                <w:numId w:val="7"/>
              </w:numPr>
              <w:spacing w:before="120"/>
              <w:ind w:right="9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</w:rPr>
              <w:t>Κωδικός ΕΦΔ / ΔΑ στο ΕΣΠΑ</w:t>
            </w:r>
          </w:p>
        </w:tc>
        <w:tc>
          <w:tcPr>
            <w:tcW w:w="4200" w:type="dxa"/>
            <w:shd w:val="clear" w:color="auto" w:fill="auto"/>
          </w:tcPr>
          <w:p w:rsidR="00FC20A9" w:rsidRPr="00AE0481" w:rsidRDefault="00D86A05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ΑΠΟ ΤΗΝ ΠΡΟΣΚΛΗΣΗ. ΑΠΑΙΤΕΙΤΑΙ ΣΤΟ </w:t>
            </w:r>
            <w:r w:rsidR="00CD5EFD"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ΟΠΣ ΕΣΠΑ</w:t>
            </w:r>
          </w:p>
        </w:tc>
      </w:tr>
      <w:tr w:rsidR="00FC20A9" w:rsidRPr="00AE0481" w:rsidTr="00542A8F">
        <w:trPr>
          <w:gridAfter w:val="1"/>
          <w:wAfter w:w="46" w:type="dxa"/>
        </w:trPr>
        <w:tc>
          <w:tcPr>
            <w:tcW w:w="4322" w:type="dxa"/>
            <w:gridSpan w:val="2"/>
            <w:shd w:val="clear" w:color="auto" w:fill="D9D9D9"/>
            <w:vAlign w:val="center"/>
          </w:tcPr>
          <w:p w:rsidR="00FC20A9" w:rsidRPr="00AE0481" w:rsidRDefault="00812377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1.3 </w:t>
            </w:r>
            <w:r w:rsidR="00FC20A9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Διεύθυνση ΕΦΔ / ΔΑ</w:t>
            </w:r>
          </w:p>
        </w:tc>
        <w:tc>
          <w:tcPr>
            <w:tcW w:w="4200" w:type="dxa"/>
            <w:shd w:val="clear" w:color="auto" w:fill="auto"/>
          </w:tcPr>
          <w:p w:rsidR="00FC20A9" w:rsidRPr="00AE0481" w:rsidRDefault="00FC20A9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  <w:tr w:rsidR="00FC20A9" w:rsidRPr="004A4321" w:rsidTr="00542A8F">
        <w:trPr>
          <w:gridAfter w:val="1"/>
          <w:wAfter w:w="46" w:type="dxa"/>
        </w:trPr>
        <w:tc>
          <w:tcPr>
            <w:tcW w:w="4322" w:type="dxa"/>
            <w:gridSpan w:val="2"/>
            <w:shd w:val="clear" w:color="auto" w:fill="D9D9D9"/>
            <w:vAlign w:val="center"/>
          </w:tcPr>
          <w:p w:rsidR="00FC20A9" w:rsidRPr="00AE0481" w:rsidRDefault="00812377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1.4 </w:t>
            </w:r>
            <w:r w:rsidR="00FC20A9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ΚΩΔΙΚΟΣ ΠΡΟΣΚΛΗΣΗΣ ΣΤΟ ΕΣΠΑ</w:t>
            </w:r>
          </w:p>
        </w:tc>
        <w:tc>
          <w:tcPr>
            <w:tcW w:w="4200" w:type="dxa"/>
            <w:shd w:val="clear" w:color="auto" w:fill="auto"/>
          </w:tcPr>
          <w:p w:rsidR="00FC20A9" w:rsidRPr="00AE0481" w:rsidRDefault="00D86A05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ΑΠΟ ΤΗΝ ΠΡΟΣΚΛΗΣΗ. ΑΠΑΙΤΕΙΤΑΙ ΣΤΟ ΟΠΣ</w:t>
            </w:r>
            <w:r w:rsidR="00CD5EFD"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 </w:t>
            </w:r>
            <w:proofErr w:type="spellStart"/>
            <w:r w:rsidR="00CD5EFD"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ΟΠΣ</w:t>
            </w:r>
            <w:proofErr w:type="spellEnd"/>
            <w:r w:rsidR="00CD5EFD"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 ΕΣΠΑ</w:t>
            </w:r>
          </w:p>
        </w:tc>
      </w:tr>
      <w:tr w:rsidR="00D86A05" w:rsidRPr="004A4321" w:rsidTr="00542A8F">
        <w:trPr>
          <w:gridAfter w:val="1"/>
          <w:wAfter w:w="46" w:type="dxa"/>
        </w:trPr>
        <w:tc>
          <w:tcPr>
            <w:tcW w:w="4322" w:type="dxa"/>
            <w:gridSpan w:val="2"/>
            <w:shd w:val="clear" w:color="auto" w:fill="D9D9D9"/>
            <w:vAlign w:val="center"/>
          </w:tcPr>
          <w:p w:rsidR="00D86A05" w:rsidRPr="00AE0481" w:rsidRDefault="00812377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1.5 </w:t>
            </w:r>
            <w:r w:rsidR="00D10459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ΕΠΙΧΕΙΡΗΣΙΑΚΟ ΠΡΟΓΡΑΜΜΑ</w:t>
            </w:r>
          </w:p>
        </w:tc>
        <w:tc>
          <w:tcPr>
            <w:tcW w:w="4200" w:type="dxa"/>
            <w:shd w:val="clear" w:color="auto" w:fill="auto"/>
          </w:tcPr>
          <w:p w:rsidR="00D86A05" w:rsidRPr="00AE0481" w:rsidRDefault="00D10459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ΑΠΟ ΤΗΝ ΠΡΟΣΚΛΗΣΗ. ΑΠΑΙΤΕΙΤΑΙ ΣΤΟ </w:t>
            </w:r>
            <w:r w:rsidR="00CD5EFD"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ΟΠΣ ΕΣΠΑ</w:t>
            </w:r>
          </w:p>
        </w:tc>
      </w:tr>
      <w:tr w:rsidR="00D10459" w:rsidRPr="004A4321" w:rsidTr="00542A8F">
        <w:trPr>
          <w:gridAfter w:val="1"/>
          <w:wAfter w:w="46" w:type="dxa"/>
        </w:trPr>
        <w:tc>
          <w:tcPr>
            <w:tcW w:w="4322" w:type="dxa"/>
            <w:gridSpan w:val="2"/>
            <w:shd w:val="clear" w:color="auto" w:fill="D9D9D9"/>
            <w:vAlign w:val="center"/>
          </w:tcPr>
          <w:p w:rsidR="00D10459" w:rsidRPr="00AE0481" w:rsidRDefault="00812377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1.6 </w:t>
            </w:r>
            <w:r w:rsidR="00D10459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ΑΞΟΝΑΣ ΠΡΟΤΕΡΑΙΟΤΗΤΑΣ</w:t>
            </w:r>
          </w:p>
        </w:tc>
        <w:tc>
          <w:tcPr>
            <w:tcW w:w="4200" w:type="dxa"/>
            <w:shd w:val="clear" w:color="auto" w:fill="auto"/>
          </w:tcPr>
          <w:p w:rsidR="00D10459" w:rsidRPr="00AE0481" w:rsidRDefault="00594B0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ΑΠΟ ΤΗΝ ΠΡΟΣΚΛΗΣΗ. ΑΠΑΙΤΕΙΤΑΙ ΣΤΟ ΟΠΣ</w:t>
            </w:r>
            <w:r w:rsidR="00CD5EFD"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 ΕΣΠΑ</w:t>
            </w:r>
          </w:p>
        </w:tc>
      </w:tr>
      <w:tr w:rsidR="00CD5EFD" w:rsidRPr="004A4321" w:rsidTr="00542A8F">
        <w:trPr>
          <w:gridAfter w:val="1"/>
          <w:wAfter w:w="46" w:type="dxa"/>
        </w:trPr>
        <w:tc>
          <w:tcPr>
            <w:tcW w:w="4322" w:type="dxa"/>
            <w:gridSpan w:val="2"/>
            <w:shd w:val="clear" w:color="auto" w:fill="D9D9D9"/>
            <w:vAlign w:val="center"/>
          </w:tcPr>
          <w:p w:rsidR="00CD5EFD" w:rsidRPr="00AE0481" w:rsidRDefault="00812377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1.7 </w:t>
            </w:r>
            <w:r w:rsidR="00CD5EFD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ΘΕΜΑΤΙΚΟΣ ΣΤΟΧΟΣ</w:t>
            </w:r>
          </w:p>
        </w:tc>
        <w:tc>
          <w:tcPr>
            <w:tcW w:w="4200" w:type="dxa"/>
            <w:shd w:val="clear" w:color="auto" w:fill="auto"/>
          </w:tcPr>
          <w:p w:rsidR="00CD5EFD" w:rsidRPr="00AE0481" w:rsidRDefault="00CD5EFD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ΑΠΟ ΤΗΝ ΠΡΟΣΚΛΗΣΗ, ΑΠΑΙΤΕΙΤΑΙ ΣΤΟ ΟΠΣ ΕΣΠΑ</w:t>
            </w:r>
          </w:p>
        </w:tc>
      </w:tr>
      <w:tr w:rsidR="00D10459" w:rsidRPr="004A4321" w:rsidTr="00542A8F">
        <w:trPr>
          <w:gridAfter w:val="1"/>
          <w:wAfter w:w="46" w:type="dxa"/>
        </w:trPr>
        <w:tc>
          <w:tcPr>
            <w:tcW w:w="4322" w:type="dxa"/>
            <w:gridSpan w:val="2"/>
            <w:shd w:val="clear" w:color="auto" w:fill="D9D9D9"/>
            <w:vAlign w:val="center"/>
          </w:tcPr>
          <w:p w:rsidR="00D10459" w:rsidRPr="00AE0481" w:rsidRDefault="00812377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1.8 </w:t>
            </w:r>
            <w:r w:rsidR="00D10459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ΤΑΜΕΙΟ</w:t>
            </w:r>
          </w:p>
        </w:tc>
        <w:tc>
          <w:tcPr>
            <w:tcW w:w="4200" w:type="dxa"/>
            <w:shd w:val="clear" w:color="auto" w:fill="auto"/>
          </w:tcPr>
          <w:p w:rsidR="00D10459" w:rsidRPr="00AE0481" w:rsidRDefault="00594B0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ΑΠΟ ΤΗΝ ΠΡΟΣΚΛΗΣΗ. ΑΠΑΙΤΕΙΤΑΙ ΣΤΟ </w:t>
            </w:r>
            <w:r w:rsidR="00CD5EFD"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ΟΠΣ ΕΣΠΑ</w:t>
            </w:r>
          </w:p>
        </w:tc>
      </w:tr>
      <w:tr w:rsidR="00D10459" w:rsidRPr="004A4321" w:rsidTr="00542A8F">
        <w:trPr>
          <w:gridAfter w:val="1"/>
          <w:wAfter w:w="46" w:type="dxa"/>
        </w:trPr>
        <w:tc>
          <w:tcPr>
            <w:tcW w:w="4322" w:type="dxa"/>
            <w:gridSpan w:val="2"/>
            <w:shd w:val="clear" w:color="auto" w:fill="D9D9D9"/>
            <w:vAlign w:val="center"/>
          </w:tcPr>
          <w:p w:rsidR="00D10459" w:rsidRPr="00AE0481" w:rsidRDefault="00812377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commentRangeStart w:id="2"/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1.9 </w:t>
            </w:r>
            <w:r w:rsidR="00D10459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ΚΑΤΗΓΟΡΙΑ ΠΕΡΙΦΕΡΕΙΑΣ</w:t>
            </w:r>
          </w:p>
        </w:tc>
        <w:tc>
          <w:tcPr>
            <w:tcW w:w="4200" w:type="dxa"/>
            <w:shd w:val="clear" w:color="auto" w:fill="auto"/>
          </w:tcPr>
          <w:p w:rsidR="00D10459" w:rsidRPr="00AE0481" w:rsidRDefault="00594B0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ΑΠΟ ΤΗΝ ΠΡΟΣΚΛΗΣΗ. ΑΠΑΙΤΕΙΤΑΙ ΣΤΟ </w:t>
            </w:r>
            <w:r w:rsidR="00CD5EFD"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ΟΠΣ ΕΣΠΑ</w:t>
            </w:r>
            <w:commentRangeEnd w:id="2"/>
            <w:r w:rsidR="00BF5424">
              <w:rPr>
                <w:rStyle w:val="a3"/>
              </w:rPr>
              <w:commentReference w:id="2"/>
            </w:r>
          </w:p>
        </w:tc>
      </w:tr>
      <w:tr w:rsidR="00D10459" w:rsidRPr="004A4321" w:rsidTr="00542A8F">
        <w:trPr>
          <w:gridAfter w:val="1"/>
          <w:wAfter w:w="46" w:type="dxa"/>
        </w:trPr>
        <w:tc>
          <w:tcPr>
            <w:tcW w:w="4322" w:type="dxa"/>
            <w:gridSpan w:val="2"/>
            <w:shd w:val="clear" w:color="auto" w:fill="D9D9D9"/>
            <w:vAlign w:val="center"/>
          </w:tcPr>
          <w:p w:rsidR="00D10459" w:rsidRPr="005B45AE" w:rsidDel="00D10459" w:rsidRDefault="00812377" w:rsidP="005B45AE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5B45AE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1.10 </w:t>
            </w:r>
            <w:r w:rsidR="0033436E">
              <w:rPr>
                <w:rFonts w:ascii="Trebuchet MS" w:eastAsia="Calibri" w:hAnsi="Trebuchet MS" w:cs="Tahoma"/>
                <w:b/>
                <w:sz w:val="18"/>
                <w:szCs w:val="18"/>
              </w:rPr>
              <w:t>ΚΑΤΗΓΟΡΙΑ ΕΝΙΣΧΥΣΗΣ</w:t>
            </w:r>
          </w:p>
        </w:tc>
        <w:tc>
          <w:tcPr>
            <w:tcW w:w="4200" w:type="dxa"/>
            <w:shd w:val="clear" w:color="auto" w:fill="auto"/>
          </w:tcPr>
          <w:p w:rsidR="00D10459" w:rsidRPr="00AE0481" w:rsidRDefault="00594B0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ΑΠΟ ΤΗΝ ΠΡΟΣΚΛΗΣΗ. ΑΠΑΙΤΕΙΤΑΙ ΣΤΟ </w:t>
            </w:r>
            <w:r w:rsidR="00CD5EFD"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ΟΠΣ ΕΣΠΑ</w:t>
            </w:r>
          </w:p>
        </w:tc>
      </w:tr>
      <w:tr w:rsidR="00594B03" w:rsidRPr="004A4321" w:rsidTr="00542A8F">
        <w:trPr>
          <w:gridAfter w:val="1"/>
          <w:wAfter w:w="46" w:type="dxa"/>
        </w:trPr>
        <w:tc>
          <w:tcPr>
            <w:tcW w:w="4322" w:type="dxa"/>
            <w:gridSpan w:val="2"/>
            <w:shd w:val="clear" w:color="auto" w:fill="D9D9D9"/>
            <w:vAlign w:val="center"/>
          </w:tcPr>
          <w:p w:rsidR="00594B03" w:rsidRPr="00AE0481" w:rsidRDefault="00812377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1.11 </w:t>
            </w:r>
            <w:r w:rsidR="00594B0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ΕΠΕΝΔΥΤΙΚΗ ΠΡΟΤΕΡΑΙΟΤΗΤΑ</w:t>
            </w:r>
          </w:p>
        </w:tc>
        <w:tc>
          <w:tcPr>
            <w:tcW w:w="4200" w:type="dxa"/>
            <w:shd w:val="clear" w:color="auto" w:fill="auto"/>
          </w:tcPr>
          <w:p w:rsidR="00594B03" w:rsidRPr="00AE0481" w:rsidRDefault="00594B0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ΑΠΟ ΤΗΝ ΠΡΟΣΚΛΗΣΗ. ΑΠΑΙΤΕΙΤΑΙ ΣΤΟ </w:t>
            </w:r>
            <w:r w:rsidR="00CD5EFD"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ΟΠΣ ΕΣΠΑ</w:t>
            </w:r>
          </w:p>
        </w:tc>
      </w:tr>
      <w:tr w:rsidR="00594B03" w:rsidRPr="00AE0481" w:rsidTr="00542A8F">
        <w:trPr>
          <w:gridAfter w:val="1"/>
          <w:wAfter w:w="46" w:type="dxa"/>
        </w:trPr>
        <w:tc>
          <w:tcPr>
            <w:tcW w:w="4322" w:type="dxa"/>
            <w:gridSpan w:val="2"/>
            <w:shd w:val="clear" w:color="auto" w:fill="D9D9D9"/>
            <w:vAlign w:val="center"/>
          </w:tcPr>
          <w:p w:rsidR="00594B03" w:rsidRPr="00AE0481" w:rsidRDefault="00812377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1.12 </w:t>
            </w:r>
            <w:r w:rsidR="00594B0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ΚΑΘΕΣΤΩΣ ΚΡΑΤΙΚΗΣ ΕΝΙΣΧΥΣΗΣ</w:t>
            </w:r>
          </w:p>
        </w:tc>
        <w:tc>
          <w:tcPr>
            <w:tcW w:w="4200" w:type="dxa"/>
            <w:shd w:val="clear" w:color="auto" w:fill="auto"/>
          </w:tcPr>
          <w:p w:rsidR="00594B03" w:rsidRPr="00AE0481" w:rsidRDefault="00594B0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ΚΑΝΟΝΙΣΜΟΣ ΚΑΙ ΑΡΘΡΑ</w:t>
            </w:r>
          </w:p>
        </w:tc>
      </w:tr>
    </w:tbl>
    <w:p w:rsidR="00CD5EFD" w:rsidRPr="00AE0481" w:rsidRDefault="00CD5EFD" w:rsidP="00CD5EFD">
      <w:pPr>
        <w:rPr>
          <w:rFonts w:ascii="Trebuchet MS" w:hAnsi="Trebuchet MS"/>
        </w:rPr>
      </w:pPr>
      <w:bookmarkStart w:id="3" w:name="_Toc433620777"/>
    </w:p>
    <w:bookmarkEnd w:id="3"/>
    <w:p w:rsidR="00956772" w:rsidRDefault="00956772" w:rsidP="00B029A3">
      <w:pPr>
        <w:suppressAutoHyphens w:val="0"/>
        <w:spacing w:before="100" w:beforeAutospacing="1" w:after="100" w:afterAutospacing="1" w:line="240" w:lineRule="auto"/>
        <w:jc w:val="left"/>
        <w:rPr>
          <w:ins w:id="4" w:author="Μπούρας, Χρήστος" w:date="2017-07-06T12:43:00Z"/>
          <w:rFonts w:ascii="Trebuchet MS" w:hAnsi="Trebuchet MS"/>
          <w:b/>
          <w:sz w:val="18"/>
          <w:szCs w:val="18"/>
          <w:lang w:val="el-GR" w:eastAsia="el-GR"/>
        </w:rPr>
      </w:pPr>
      <w:ins w:id="5" w:author="Μπούρας, Χρήστος" w:date="2017-07-06T12:43:00Z">
        <w:r>
          <w:rPr>
            <w:rFonts w:ascii="Trebuchet MS" w:hAnsi="Trebuchet MS"/>
            <w:b/>
            <w:sz w:val="18"/>
            <w:szCs w:val="18"/>
            <w:lang w:val="el-GR" w:eastAsia="el-GR"/>
          </w:rPr>
          <w:t>ΔΙΑΣΥΝΔΕΣΗ ΜΕ ΤΗΝ ΓΓΠΣ</w:t>
        </w:r>
      </w:ins>
    </w:p>
    <w:p w:rsidR="00956772" w:rsidRDefault="00956772" w:rsidP="00B029A3">
      <w:pPr>
        <w:suppressAutoHyphens w:val="0"/>
        <w:spacing w:before="100" w:beforeAutospacing="1" w:after="100" w:afterAutospacing="1" w:line="240" w:lineRule="auto"/>
        <w:jc w:val="left"/>
        <w:rPr>
          <w:ins w:id="6" w:author="Μπούρας, Χρήστος" w:date="2017-07-06T12:43:00Z"/>
          <w:rFonts w:ascii="Trebuchet MS" w:hAnsi="Trebuchet MS"/>
          <w:b/>
          <w:sz w:val="18"/>
          <w:szCs w:val="18"/>
          <w:lang w:val="el-GR" w:eastAsia="el-GR"/>
        </w:rPr>
      </w:pPr>
      <w:ins w:id="7" w:author="Μπούρας, Χρήστος" w:date="2017-07-06T12:43:00Z">
        <w:r>
          <w:rPr>
            <w:rFonts w:ascii="Trebuchet MS" w:hAnsi="Trebuchet MS"/>
            <w:b/>
            <w:sz w:val="18"/>
            <w:szCs w:val="18"/>
            <w:lang w:val="el-GR" w:eastAsia="el-GR"/>
          </w:rPr>
          <w:t xml:space="preserve">Α) </w:t>
        </w:r>
        <w:r>
          <w:rPr>
            <w:rFonts w:ascii="Trebuchet MS" w:hAnsi="Trebuchet MS"/>
            <w:b/>
            <w:sz w:val="18"/>
            <w:szCs w:val="18"/>
            <w:lang w:val="en-US" w:eastAsia="el-GR"/>
          </w:rPr>
          <w:t>LOGIN</w:t>
        </w:r>
        <w:r w:rsidR="002C3602" w:rsidRPr="002C3602">
          <w:rPr>
            <w:rFonts w:ascii="Trebuchet MS" w:hAnsi="Trebuchet MS"/>
            <w:b/>
            <w:sz w:val="18"/>
            <w:szCs w:val="18"/>
            <w:lang w:val="el-GR" w:eastAsia="el-GR"/>
            <w:rPrChange w:id="8" w:author="Μπούρας, Χρήστος" w:date="2017-07-06T12:43:00Z">
              <w:rPr>
                <w:rFonts w:ascii="Trebuchet MS" w:hAnsi="Trebuchet MS"/>
                <w:b/>
                <w:sz w:val="18"/>
                <w:szCs w:val="18"/>
                <w:lang w:val="en-US" w:eastAsia="el-GR"/>
              </w:rPr>
            </w:rPrChange>
          </w:rPr>
          <w:t xml:space="preserve"> </w:t>
        </w:r>
        <w:r>
          <w:rPr>
            <w:rFonts w:ascii="Trebuchet MS" w:hAnsi="Trebuchet MS"/>
            <w:b/>
            <w:sz w:val="18"/>
            <w:szCs w:val="18"/>
            <w:lang w:val="el-GR" w:eastAsia="el-GR"/>
          </w:rPr>
          <w:t>με τους κωδικούς της ΓΓΠΣ</w:t>
        </w:r>
      </w:ins>
    </w:p>
    <w:p w:rsidR="00B029A3" w:rsidRPr="00956772" w:rsidRDefault="00956772" w:rsidP="00B029A3">
      <w:pPr>
        <w:suppressAutoHyphens w:val="0"/>
        <w:spacing w:before="100" w:beforeAutospacing="1" w:after="100" w:afterAutospacing="1" w:line="240" w:lineRule="auto"/>
        <w:jc w:val="left"/>
        <w:rPr>
          <w:rFonts w:ascii="Trebuchet MS" w:hAnsi="Trebuchet MS"/>
          <w:sz w:val="24"/>
          <w:lang w:val="el-GR" w:eastAsia="el-GR"/>
          <w:rPrChange w:id="9" w:author="Μπούρας, Χρήστος" w:date="2017-07-06T12:43:00Z">
            <w:rPr>
              <w:rFonts w:ascii="Trebuchet MS" w:hAnsi="Trebuchet MS"/>
              <w:sz w:val="24"/>
              <w:lang w:val="en-US" w:eastAsia="el-GR"/>
            </w:rPr>
          </w:rPrChange>
        </w:rPr>
      </w:pPr>
      <w:ins w:id="10" w:author="Μπούρας, Χρήστος" w:date="2017-07-06T12:43:00Z">
        <w:r>
          <w:rPr>
            <w:rFonts w:ascii="Trebuchet MS" w:hAnsi="Trebuchet MS"/>
            <w:b/>
            <w:sz w:val="18"/>
            <w:szCs w:val="18"/>
            <w:lang w:val="el-GR" w:eastAsia="el-GR"/>
          </w:rPr>
          <w:t xml:space="preserve">Β) </w:t>
        </w:r>
        <w:proofErr w:type="spellStart"/>
        <w:r>
          <w:rPr>
            <w:rFonts w:ascii="Trebuchet MS" w:hAnsi="Trebuchet MS"/>
            <w:b/>
            <w:sz w:val="18"/>
            <w:szCs w:val="18"/>
            <w:lang w:val="el-GR" w:eastAsia="el-GR"/>
          </w:rPr>
          <w:t>Προσυμπλήρωση</w:t>
        </w:r>
        <w:proofErr w:type="spellEnd"/>
        <w:r>
          <w:rPr>
            <w:rFonts w:ascii="Trebuchet MS" w:hAnsi="Trebuchet MS"/>
            <w:b/>
            <w:sz w:val="18"/>
            <w:szCs w:val="18"/>
            <w:lang w:val="el-GR" w:eastAsia="el-GR"/>
          </w:rPr>
          <w:t xml:space="preserve"> της φόρμας με τα στοιχεία από το μητρώο.</w:t>
        </w:r>
      </w:ins>
      <w:r w:rsidR="00B029A3" w:rsidRPr="00AE0481">
        <w:rPr>
          <w:rFonts w:ascii="Trebuchet MS" w:hAnsi="Trebuchet MS"/>
          <w:b/>
          <w:sz w:val="18"/>
          <w:szCs w:val="18"/>
          <w:lang w:val="el-GR" w:eastAsia="el-GR"/>
        </w:rPr>
        <w:t xml:space="preserve"> </w:t>
      </w:r>
    </w:p>
    <w:tbl>
      <w:tblPr>
        <w:tblW w:w="8568" w:type="dxa"/>
        <w:tblLook w:val="01E0" w:firstRow="1" w:lastRow="1" w:firstColumn="1" w:lastColumn="1" w:noHBand="0" w:noVBand="0"/>
      </w:tblPr>
      <w:tblGrid>
        <w:gridCol w:w="648"/>
        <w:gridCol w:w="7920"/>
      </w:tblGrid>
      <w:tr w:rsidR="00F73AD8" w:rsidRPr="00AE0481" w:rsidTr="00F73AD8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91919"/>
          </w:tcPr>
          <w:p w:rsidR="00F73AD8" w:rsidRPr="00AE0481" w:rsidRDefault="00F73AD8" w:rsidP="005B45AE">
            <w:pPr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 xml:space="preserve">2. 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F73AD8" w:rsidRPr="00AE0481" w:rsidRDefault="00F73AD8" w:rsidP="005B45AE">
            <w:pPr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 xml:space="preserve">ΣΤΟΙΧΕΙΑ ΔΙΚΑΙΟΥΧΟΥ  </w:t>
            </w:r>
          </w:p>
        </w:tc>
      </w:tr>
    </w:tbl>
    <w:p w:rsidR="00B029A3" w:rsidRPr="00AE0481" w:rsidRDefault="00B029A3" w:rsidP="00B029A3">
      <w:pPr>
        <w:suppressAutoHyphens w:val="0"/>
        <w:spacing w:before="120" w:line="240" w:lineRule="auto"/>
        <w:rPr>
          <w:rFonts w:ascii="Trebuchet MS" w:eastAsia="Calibri" w:hAnsi="Trebuchet MS" w:cs="Tahoma"/>
          <w:szCs w:val="20"/>
          <w:lang w:val="el-GR" w:eastAsia="el-GR"/>
        </w:rPr>
      </w:pPr>
    </w:p>
    <w:p w:rsidR="00B029A3" w:rsidRPr="00AE0481" w:rsidRDefault="00B029A3" w:rsidP="00B029A3">
      <w:pPr>
        <w:suppressAutoHyphens w:val="0"/>
        <w:spacing w:before="120" w:line="240" w:lineRule="auto"/>
        <w:rPr>
          <w:rFonts w:ascii="Trebuchet MS" w:eastAsia="Calibri" w:hAnsi="Trebuchet MS" w:cs="Tahoma"/>
          <w:szCs w:val="20"/>
          <w:lang w:val="el-GR" w:eastAsia="el-G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100"/>
        <w:gridCol w:w="5761"/>
      </w:tblGrid>
      <w:tr w:rsidR="00B029A3" w:rsidRPr="00AE0481" w:rsidTr="00BE0B18">
        <w:tc>
          <w:tcPr>
            <w:tcW w:w="661" w:type="dxa"/>
            <w:shd w:val="clear" w:color="auto" w:fill="999999"/>
          </w:tcPr>
          <w:p w:rsidR="00B029A3" w:rsidRPr="00AE0481" w:rsidRDefault="00B029A3" w:rsidP="00812377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2.</w:t>
            </w:r>
            <w:r w:rsidR="00F73AD8" w:rsidRPr="00AE0481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1</w:t>
            </w:r>
          </w:p>
        </w:tc>
        <w:tc>
          <w:tcPr>
            <w:tcW w:w="7861" w:type="dxa"/>
            <w:gridSpan w:val="2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ΓΕΝΙΚΑ ΣΤΟΙΧΕΙΑ</w:t>
            </w:r>
          </w:p>
        </w:tc>
      </w:tr>
      <w:tr w:rsidR="00B029A3" w:rsidRPr="00AE0481" w:rsidTr="00BE0B18">
        <w:tc>
          <w:tcPr>
            <w:tcW w:w="4329" w:type="dxa"/>
            <w:gridSpan w:val="2"/>
            <w:shd w:val="clear" w:color="auto" w:fill="D9D9D9" w:themeFill="background1" w:themeFillShade="D9"/>
            <w:vAlign w:val="center"/>
          </w:tcPr>
          <w:p w:rsidR="00B029A3" w:rsidRPr="00AE0481" w:rsidRDefault="00B029A3" w:rsidP="00812377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eastAsia="el-GR"/>
              </w:rPr>
              <w:t>2.</w:t>
            </w:r>
            <w:r w:rsidR="00F73AD8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1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eastAsia="el-GR"/>
              </w:rPr>
              <w:t>.1 Α.Φ.Μ.</w:t>
            </w:r>
          </w:p>
        </w:tc>
        <w:tc>
          <w:tcPr>
            <w:tcW w:w="4193" w:type="dxa"/>
            <w:shd w:val="clear" w:color="auto" w:fill="D9D9D9" w:themeFill="background1" w:themeFillShade="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Cs w:val="20"/>
                <w:lang w:eastAsia="el-GR"/>
              </w:rPr>
            </w:pPr>
          </w:p>
        </w:tc>
      </w:tr>
      <w:tr w:rsidR="00B029A3" w:rsidRPr="004A4321" w:rsidTr="00BE0B18">
        <w:tc>
          <w:tcPr>
            <w:tcW w:w="4329" w:type="dxa"/>
            <w:gridSpan w:val="2"/>
            <w:shd w:val="clear" w:color="auto" w:fill="D9D9D9"/>
            <w:vAlign w:val="center"/>
          </w:tcPr>
          <w:p w:rsidR="00B029A3" w:rsidRPr="00AE0481" w:rsidRDefault="00B029A3" w:rsidP="00812377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eastAsia="el-GR"/>
              </w:rPr>
              <w:lastRenderedPageBreak/>
              <w:t>2.</w:t>
            </w:r>
            <w:r w:rsidR="00F73AD8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1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eastAsia="el-GR"/>
              </w:rPr>
              <w:t>.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eastAsia="el-GR"/>
              </w:rPr>
              <w:t xml:space="preserve"> 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ΕΠΩΝΥΜΙΑ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eastAsia="el-GR"/>
              </w:rPr>
              <w:t xml:space="preserve"> 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ΕΠΙΧΕΙΡΗΣΗΣ</w:t>
            </w:r>
          </w:p>
        </w:tc>
        <w:tc>
          <w:tcPr>
            <w:tcW w:w="4193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ΒΑΣΕΙ ΕΓΓΡΑΦΟΥ ΑΠΟ Δ.Ο.Υ.</w:t>
            </w:r>
          </w:p>
        </w:tc>
      </w:tr>
      <w:tr w:rsidR="00B029A3" w:rsidRPr="004A4321" w:rsidTr="00BE0B18">
        <w:tc>
          <w:tcPr>
            <w:tcW w:w="4329" w:type="dxa"/>
            <w:gridSpan w:val="2"/>
            <w:shd w:val="clear" w:color="auto" w:fill="D9D9D9"/>
            <w:vAlign w:val="center"/>
          </w:tcPr>
          <w:p w:rsidR="00B029A3" w:rsidRPr="00AE0481" w:rsidRDefault="00B029A3" w:rsidP="00812377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eastAsia="el-GR"/>
              </w:rPr>
              <w:t>2.</w:t>
            </w:r>
            <w:r w:rsidR="00F73AD8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1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eastAsia="el-GR"/>
              </w:rPr>
              <w:t>.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3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eastAsia="el-GR"/>
              </w:rPr>
              <w:t xml:space="preserve"> 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ΔΙΑΚΡΙΤΙΚΟΣ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eastAsia="el-GR"/>
              </w:rPr>
              <w:t xml:space="preserve"> 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ΤΙΤΛΟΣ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eastAsia="el-GR"/>
              </w:rPr>
              <w:t xml:space="preserve"> 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ΕΠΙΧΕΙΡΗΣΗΣ</w:t>
            </w:r>
          </w:p>
        </w:tc>
        <w:tc>
          <w:tcPr>
            <w:tcW w:w="4193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ΒΑΣΕΙ ΕΓΓΡΑΦΟΥ ΑΠΟ Δ.Ο.Υ.</w:t>
            </w:r>
          </w:p>
        </w:tc>
      </w:tr>
      <w:tr w:rsidR="00F73AD8" w:rsidRPr="00AE0481" w:rsidTr="00F73AD8">
        <w:tc>
          <w:tcPr>
            <w:tcW w:w="4329" w:type="dxa"/>
            <w:gridSpan w:val="2"/>
            <w:shd w:val="clear" w:color="auto" w:fill="D9D9D9"/>
            <w:vAlign w:val="center"/>
          </w:tcPr>
          <w:p w:rsidR="00F73AD8" w:rsidRPr="00AE0481" w:rsidRDefault="00F73AD8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2.1.4 ΕΙΔΟΣ ΕΠΙΧΕΙΡΗΣΗΣ</w:t>
            </w:r>
          </w:p>
        </w:tc>
        <w:tc>
          <w:tcPr>
            <w:tcW w:w="4193" w:type="dxa"/>
            <w:shd w:val="clear" w:color="auto" w:fill="auto"/>
          </w:tcPr>
          <w:p w:rsidR="00F73AD8" w:rsidRPr="00AE0481" w:rsidRDefault="00F73AD8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ΥΠΟ ΣΥΣΤΑΣΗ/ΥΦΙΣΤΑΜΕΝΗ</w:t>
            </w:r>
          </w:p>
        </w:tc>
      </w:tr>
      <w:tr w:rsidR="00F73AD8" w:rsidRPr="004A4321" w:rsidTr="00F73AD8">
        <w:tc>
          <w:tcPr>
            <w:tcW w:w="4329" w:type="dxa"/>
            <w:gridSpan w:val="2"/>
            <w:shd w:val="clear" w:color="auto" w:fill="D9D9D9"/>
            <w:vAlign w:val="center"/>
          </w:tcPr>
          <w:p w:rsidR="00F73AD8" w:rsidRPr="00AE0481" w:rsidRDefault="00F73AD8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2.1.5 ΗΜΕΡΟΜΗΝΙΑ ΕΝΑΡΞΗΣ ΕΡΓΑΣΙΩΝ ΕΠΙΧΕΙΡΗΣΗΣ</w:t>
            </w:r>
          </w:p>
        </w:tc>
        <w:tc>
          <w:tcPr>
            <w:tcW w:w="4193" w:type="dxa"/>
            <w:shd w:val="clear" w:color="auto" w:fill="auto"/>
          </w:tcPr>
          <w:p w:rsidR="00F73AD8" w:rsidRPr="00AE0481" w:rsidRDefault="00F73AD8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ΒΑΣΕΙ ΕΝΑΡΞΗΣ ΑΠΟ Δ.Ο.Υ.</w:t>
            </w:r>
          </w:p>
        </w:tc>
      </w:tr>
      <w:tr w:rsidR="00FE4EA9" w:rsidRPr="004A4321" w:rsidTr="00BE0B18">
        <w:tc>
          <w:tcPr>
            <w:tcW w:w="4329" w:type="dxa"/>
            <w:gridSpan w:val="2"/>
            <w:shd w:val="clear" w:color="auto" w:fill="D9D9D9"/>
            <w:vAlign w:val="center"/>
          </w:tcPr>
          <w:p w:rsidR="00FE4EA9" w:rsidRPr="00AE0481" w:rsidRDefault="00FE4EA9" w:rsidP="00812377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</w:t>
            </w:r>
            <w:r w:rsidR="00F73AD8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1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</w:t>
            </w:r>
            <w:r w:rsidR="00F73AD8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6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 ΕΙΔΟΣ ΦΟΡΕΑ</w:t>
            </w:r>
          </w:p>
        </w:tc>
        <w:tc>
          <w:tcPr>
            <w:tcW w:w="4193" w:type="dxa"/>
            <w:shd w:val="clear" w:color="auto" w:fill="auto"/>
          </w:tcPr>
          <w:p w:rsidR="00FE4EA9" w:rsidRPr="00AD7E52" w:rsidRDefault="002C3602" w:rsidP="00AD7E52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4A4321">
              <w:rPr>
                <w:rFonts w:ascii="Trebuchet MS" w:eastAsia="Calibri" w:hAnsi="Trebuchet MS" w:cs="Tahoma"/>
                <w:sz w:val="18"/>
                <w:szCs w:val="18"/>
                <w:lang w:val="el-GR"/>
              </w:rPr>
              <w:t xml:space="preserve">ΔΗΜΟΣΙΑ ΑΡΧΗ, ΝΟΜΙΚΟ ΠΡΟΣΩΠΟ ΦΥΣΙΚΟ ΠΡΟΣΩΠΟ, ΟΡΓΑΝΩΣΗ </w:t>
            </w:r>
            <w:r w:rsidR="00AD7E52">
              <w:rPr>
                <w:rFonts w:ascii="Trebuchet MS" w:eastAsia="Calibri" w:hAnsi="Trebuchet MS" w:cs="Tahoma"/>
                <w:sz w:val="18"/>
                <w:szCs w:val="18"/>
                <w:lang w:val="el-GR"/>
              </w:rPr>
              <w:t>ΦΟΡΕΩΝ</w:t>
            </w:r>
            <w:r w:rsidRPr="004A4321">
              <w:rPr>
                <w:rFonts w:ascii="Trebuchet MS" w:eastAsia="Calibri" w:hAnsi="Trebuchet MS" w:cs="Tahoma"/>
                <w:sz w:val="18"/>
                <w:szCs w:val="18"/>
                <w:lang w:val="el-GR"/>
              </w:rPr>
              <w:t>, ΜΚΟ, ΕΡΕΥΝΗΤΙΚΟ Κ</w:t>
            </w:r>
            <w:r w:rsidR="00AD7E52">
              <w:rPr>
                <w:rFonts w:ascii="Trebuchet MS" w:eastAsia="Calibri" w:hAnsi="Trebuchet MS" w:cs="Tahoma"/>
                <w:sz w:val="18"/>
                <w:szCs w:val="18"/>
                <w:lang w:val="el-GR"/>
              </w:rPr>
              <w:t>Ε</w:t>
            </w:r>
            <w:r w:rsidRPr="004A4321">
              <w:rPr>
                <w:rFonts w:ascii="Trebuchet MS" w:eastAsia="Calibri" w:hAnsi="Trebuchet MS" w:cs="Tahoma"/>
                <w:sz w:val="18"/>
                <w:szCs w:val="18"/>
                <w:lang w:val="el-GR"/>
              </w:rPr>
              <w:t>ΝΤΡΟ/ΠΑΝΕΠΙΣΤΗΜΙΟ, ΜΕΙΚΤΗ</w:t>
            </w:r>
          </w:p>
        </w:tc>
      </w:tr>
      <w:tr w:rsidR="00B029A3" w:rsidRPr="004A4321" w:rsidTr="00BE0B18">
        <w:tc>
          <w:tcPr>
            <w:tcW w:w="4329" w:type="dxa"/>
            <w:gridSpan w:val="2"/>
            <w:shd w:val="clear" w:color="auto" w:fill="D9D9D9"/>
            <w:vAlign w:val="center"/>
          </w:tcPr>
          <w:p w:rsidR="00B029A3" w:rsidRPr="00AE0481" w:rsidRDefault="00B029A3" w:rsidP="00812377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</w:t>
            </w:r>
            <w:r w:rsidR="00F73AD8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1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</w:t>
            </w:r>
            <w:r w:rsidR="00F73AD8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7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 ΝΟΜΙΚΗ ΜΟΡΦΗ</w:t>
            </w:r>
          </w:p>
        </w:tc>
        <w:tc>
          <w:tcPr>
            <w:tcW w:w="4193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ΑΤΟΜΙΚΗ/ΟΕ/ΕΕ/ΙΚΕ/ΕΠΕ/ΑΕ/ΝΠΔΔ/ΝΠΔΙ</w:t>
            </w:r>
            <w:r w:rsidR="00BF5424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/ΚΟΙΝΣΕΠ/ΜΟΝΟΠΡΟΣΩΠΗ ΕΠΕ/ΜΟΝΟΠΡΟΣΩΠΗ ΙΚΕ/ΕΤΑΙΡΕΙΑ ΚΛΗΡΟΝΟΜΩΝ</w:t>
            </w:r>
          </w:p>
        </w:tc>
      </w:tr>
      <w:tr w:rsidR="00B029A3" w:rsidRPr="00AE0481" w:rsidTr="00BE0B18">
        <w:tc>
          <w:tcPr>
            <w:tcW w:w="4329" w:type="dxa"/>
            <w:gridSpan w:val="2"/>
            <w:shd w:val="clear" w:color="auto" w:fill="D9D9D9"/>
            <w:vAlign w:val="center"/>
          </w:tcPr>
          <w:p w:rsidR="00B029A3" w:rsidRPr="00AE0481" w:rsidRDefault="00B029A3" w:rsidP="00812377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</w:t>
            </w:r>
            <w:r w:rsidR="00F73AD8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1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</w:t>
            </w:r>
            <w:r w:rsidR="00F73AD8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8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 Δ.Ο.Υ.</w:t>
            </w:r>
          </w:p>
        </w:tc>
        <w:tc>
          <w:tcPr>
            <w:tcW w:w="4193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ΕΠΙΛΟΓΗ ΑΠΟ ΛΙΣΤΑ</w:t>
            </w:r>
          </w:p>
        </w:tc>
      </w:tr>
      <w:tr w:rsidR="00B029A3" w:rsidRPr="00AE0481" w:rsidTr="00BE0B18">
        <w:tc>
          <w:tcPr>
            <w:tcW w:w="4329" w:type="dxa"/>
            <w:gridSpan w:val="2"/>
            <w:shd w:val="clear" w:color="auto" w:fill="D9D9D9"/>
            <w:vAlign w:val="center"/>
          </w:tcPr>
          <w:p w:rsidR="00B029A3" w:rsidRPr="00AE0481" w:rsidRDefault="00B029A3" w:rsidP="00812377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</w:t>
            </w:r>
            <w:r w:rsidR="00F73AD8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1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</w:t>
            </w:r>
            <w:r w:rsidR="00F73AD8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9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 ΕΙΔΟΣ ΒΙΒΛΙΩΝ</w:t>
            </w:r>
          </w:p>
        </w:tc>
        <w:tc>
          <w:tcPr>
            <w:tcW w:w="4193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Β/Γ ΚΑΤΗΓΟΡΙΑΣ</w:t>
            </w:r>
          </w:p>
        </w:tc>
      </w:tr>
      <w:tr w:rsidR="00B029A3" w:rsidRPr="004A4321" w:rsidTr="00BE0B18">
        <w:tc>
          <w:tcPr>
            <w:tcW w:w="4329" w:type="dxa"/>
            <w:gridSpan w:val="2"/>
            <w:shd w:val="clear" w:color="auto" w:fill="D9D9D9"/>
            <w:vAlign w:val="center"/>
          </w:tcPr>
          <w:p w:rsidR="00B029A3" w:rsidRPr="00AE0481" w:rsidRDefault="00B029A3" w:rsidP="00812377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</w:t>
            </w:r>
            <w:r w:rsidR="00F73AD8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1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</w:t>
            </w:r>
            <w:r w:rsidR="00F73AD8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10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 ΑΝΤΙΚΕΙΜΕΝΟ ΔΡΑΣΤΗΡΙΟΤΗΤΑΣ</w:t>
            </w:r>
          </w:p>
        </w:tc>
        <w:tc>
          <w:tcPr>
            <w:tcW w:w="4193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ΠΕΡΙΓΡΑΦΗ ΒΑΣΕΙ ΔΟΥ Ή ΑΔΕΙΑΣ ΛΕΙΤΟΥΡΓΙΑΣ</w:t>
            </w:r>
          </w:p>
        </w:tc>
      </w:tr>
      <w:tr w:rsidR="00B029A3" w:rsidRPr="004A4321" w:rsidTr="00BE0B18">
        <w:tc>
          <w:tcPr>
            <w:tcW w:w="4329" w:type="dxa"/>
            <w:gridSpan w:val="2"/>
            <w:shd w:val="clear" w:color="auto" w:fill="D9D9D9"/>
            <w:vAlign w:val="center"/>
          </w:tcPr>
          <w:p w:rsidR="00B029A3" w:rsidRPr="00AE0481" w:rsidRDefault="00B029A3" w:rsidP="00812377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</w:t>
            </w:r>
            <w:r w:rsidR="00F73AD8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1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.1</w:t>
            </w:r>
            <w:r w:rsidR="00812377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1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 ΜΕΓΕΘΟΣ ΕΠΙΧΕΙΡΗΣΗΣ</w:t>
            </w:r>
          </w:p>
        </w:tc>
        <w:tc>
          <w:tcPr>
            <w:tcW w:w="4193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ΠΟΛΥ ΜΙΚΡΗ/ΜΙΚΡΗ/ΜΕΣΑΙΑ/ΜΕΓΑΛΗ</w:t>
            </w:r>
          </w:p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Σύμφωνα με τον ορισμό της ΜΜΕ (Παράρτημα </w:t>
            </w:r>
            <w:r w:rsidRPr="00AE0481">
              <w:rPr>
                <w:rFonts w:ascii="Trebuchet MS" w:eastAsia="Calibri" w:hAnsi="Trebuchet MS" w:cs="Tahoma"/>
                <w:sz w:val="18"/>
                <w:szCs w:val="18"/>
                <w:lang w:val="en-US" w:eastAsia="el-GR"/>
              </w:rPr>
              <w:t>IV</w:t>
            </w: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) και την δήλωση ΜΜΕ η οποία αποτελεί τυπικό δικαιολογητικό (Παράρτημα </w:t>
            </w:r>
            <w:r w:rsidRPr="00AE0481">
              <w:rPr>
                <w:rFonts w:ascii="Trebuchet MS" w:eastAsia="Calibri" w:hAnsi="Trebuchet MS" w:cs="Tahoma"/>
                <w:sz w:val="18"/>
                <w:szCs w:val="18"/>
                <w:lang w:val="en-US" w:eastAsia="el-GR"/>
              </w:rPr>
              <w:t>V</w:t>
            </w: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) συμπληρώνεται το αντίστοιχο πεδίο</w:t>
            </w:r>
          </w:p>
        </w:tc>
      </w:tr>
      <w:tr w:rsidR="00B029A3" w:rsidRPr="00AE0481" w:rsidTr="00BE0B18">
        <w:tc>
          <w:tcPr>
            <w:tcW w:w="4329" w:type="dxa"/>
            <w:gridSpan w:val="2"/>
            <w:shd w:val="clear" w:color="auto" w:fill="D9D9D9"/>
            <w:vAlign w:val="center"/>
          </w:tcPr>
          <w:p w:rsidR="00B029A3" w:rsidRPr="00AE0481" w:rsidRDefault="00B029A3" w:rsidP="001D3737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Arial Narrow"/>
                <w:b/>
                <w:sz w:val="18"/>
                <w:szCs w:val="18"/>
                <w:lang w:val="el-GR" w:eastAsia="el-GR"/>
              </w:rPr>
              <w:t>2.</w:t>
            </w:r>
            <w:r w:rsidR="00F73AD8" w:rsidRPr="00AE0481">
              <w:rPr>
                <w:rFonts w:ascii="Trebuchet MS" w:eastAsia="Calibri" w:hAnsi="Trebuchet MS" w:cs="Arial Narrow"/>
                <w:b/>
                <w:sz w:val="18"/>
                <w:szCs w:val="18"/>
                <w:lang w:val="el-GR" w:eastAsia="el-GR"/>
              </w:rPr>
              <w:t>1</w:t>
            </w:r>
            <w:r w:rsidRPr="00AE0481">
              <w:rPr>
                <w:rFonts w:ascii="Trebuchet MS" w:eastAsia="Calibri" w:hAnsi="Trebuchet MS" w:cs="Arial Narrow"/>
                <w:b/>
                <w:sz w:val="18"/>
                <w:szCs w:val="18"/>
                <w:lang w:val="el-GR" w:eastAsia="el-GR"/>
              </w:rPr>
              <w:t>.1</w:t>
            </w:r>
            <w:r w:rsidR="001D3737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. Η ΕΠΙΧΕΙΡΗΣΗ ΕΙΝΑΙ 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  <w:t>FRANCHISE</w:t>
            </w:r>
          </w:p>
        </w:tc>
        <w:tc>
          <w:tcPr>
            <w:tcW w:w="4193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ΝΑΙ/ΟΧΙ</w:t>
            </w:r>
          </w:p>
        </w:tc>
      </w:tr>
      <w:tr w:rsidR="00B029A3" w:rsidRPr="00AE0481" w:rsidTr="00BE0B18">
        <w:tc>
          <w:tcPr>
            <w:tcW w:w="4329" w:type="dxa"/>
            <w:gridSpan w:val="2"/>
            <w:shd w:val="clear" w:color="auto" w:fill="D9D9D9"/>
            <w:vAlign w:val="center"/>
          </w:tcPr>
          <w:p w:rsidR="00B029A3" w:rsidRPr="00AE0481" w:rsidRDefault="00B029A3" w:rsidP="001D3737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</w:t>
            </w:r>
            <w:r w:rsidR="00F73AD8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1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.1</w:t>
            </w:r>
            <w:r w:rsidR="001D3737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3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. 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  <w:t>BRAND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 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  <w:t>NAME</w:t>
            </w:r>
          </w:p>
        </w:tc>
        <w:tc>
          <w:tcPr>
            <w:tcW w:w="4193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n-US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ΕΦΟΣΟΝ ΕΙΝΑΙ </w:t>
            </w:r>
            <w:r w:rsidRPr="00AE0481">
              <w:rPr>
                <w:rFonts w:ascii="Trebuchet MS" w:eastAsia="Calibri" w:hAnsi="Trebuchet MS" w:cs="Tahoma"/>
                <w:sz w:val="18"/>
                <w:szCs w:val="18"/>
                <w:lang w:val="en-US" w:eastAsia="el-GR"/>
              </w:rPr>
              <w:t>FRANCHISE</w:t>
            </w:r>
          </w:p>
        </w:tc>
      </w:tr>
      <w:tr w:rsidR="00B029A3" w:rsidRPr="00AE0481" w:rsidTr="00BE0B18">
        <w:tc>
          <w:tcPr>
            <w:tcW w:w="4329" w:type="dxa"/>
            <w:gridSpan w:val="2"/>
            <w:shd w:val="clear" w:color="auto" w:fill="D9D9D9"/>
            <w:vAlign w:val="center"/>
          </w:tcPr>
          <w:p w:rsidR="00B029A3" w:rsidRPr="00AE0481" w:rsidRDefault="00B029A3" w:rsidP="001D3737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</w:t>
            </w:r>
            <w:r w:rsidR="00F73AD8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1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.1</w:t>
            </w:r>
            <w:r w:rsidR="001D3737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4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. </w:t>
            </w:r>
            <w:commentRangeStart w:id="11"/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Η ΕΠΙΧΕΙΡΗΣΗ ΕΙΝΑΙ ΕΞΩΧΩΡΙΑ (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  <w:t>OFFSHORE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)</w:t>
            </w:r>
            <w:commentRangeEnd w:id="11"/>
            <w:r w:rsidR="00956772">
              <w:rPr>
                <w:rStyle w:val="a3"/>
              </w:rPr>
              <w:commentReference w:id="11"/>
            </w:r>
          </w:p>
        </w:tc>
        <w:tc>
          <w:tcPr>
            <w:tcW w:w="4193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ΝΑΙ/ΟΧΙ</w:t>
            </w:r>
          </w:p>
        </w:tc>
      </w:tr>
      <w:tr w:rsidR="00B029A3" w:rsidRPr="00AE0481" w:rsidTr="00BE0B18">
        <w:tc>
          <w:tcPr>
            <w:tcW w:w="4329" w:type="dxa"/>
            <w:gridSpan w:val="2"/>
            <w:shd w:val="clear" w:color="auto" w:fill="D9D9D9"/>
            <w:vAlign w:val="center"/>
          </w:tcPr>
          <w:p w:rsidR="00B029A3" w:rsidRPr="00AE0481" w:rsidRDefault="00B029A3" w:rsidP="001D3737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</w:t>
            </w:r>
            <w:r w:rsidR="00F73AD8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1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.1</w:t>
            </w:r>
            <w:r w:rsidR="001D3737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5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 ΕΙΣΗΓΜΕΝΗ ΣΤΟ ΧΡΗΜΑΤΙΣΤΗΡΙΟ</w:t>
            </w:r>
          </w:p>
        </w:tc>
        <w:tc>
          <w:tcPr>
            <w:tcW w:w="4193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ΝΑΙ/ΟΧΙ</w:t>
            </w:r>
          </w:p>
        </w:tc>
      </w:tr>
      <w:tr w:rsidR="00C51ED1" w:rsidRPr="00AE0481" w:rsidTr="00BE0B18">
        <w:tc>
          <w:tcPr>
            <w:tcW w:w="4329" w:type="dxa"/>
            <w:gridSpan w:val="2"/>
            <w:shd w:val="clear" w:color="auto" w:fill="D9D9D9"/>
            <w:vAlign w:val="center"/>
          </w:tcPr>
          <w:p w:rsidR="00C51ED1" w:rsidRPr="00AE0481" w:rsidRDefault="00F73AD8" w:rsidP="001D3737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2.1</w:t>
            </w:r>
            <w:r w:rsidR="00C51ED1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.16 Η ΕΠΙΧΕΙΡΗΣΗ ΕΙΝΑΙ </w:t>
            </w:r>
            <w:r w:rsidR="00C51ED1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  <w:t>SPIN</w:t>
            </w:r>
            <w:r w:rsidR="00C51ED1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-</w:t>
            </w:r>
            <w:r w:rsidR="00C51ED1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  <w:t>OFF</w:t>
            </w:r>
          </w:p>
        </w:tc>
        <w:tc>
          <w:tcPr>
            <w:tcW w:w="4193" w:type="dxa"/>
            <w:shd w:val="clear" w:color="auto" w:fill="auto"/>
          </w:tcPr>
          <w:p w:rsidR="00C51ED1" w:rsidRPr="00AE0481" w:rsidRDefault="00C51ED1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n-US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n-US" w:eastAsia="el-GR"/>
              </w:rPr>
              <w:t>NAI/OXI</w:t>
            </w:r>
          </w:p>
        </w:tc>
      </w:tr>
    </w:tbl>
    <w:p w:rsidR="00B029A3" w:rsidRPr="00AE0481" w:rsidRDefault="00B029A3" w:rsidP="00B029A3">
      <w:pPr>
        <w:suppressAutoHyphens w:val="0"/>
        <w:spacing w:before="120"/>
        <w:rPr>
          <w:rFonts w:ascii="Trebuchet MS" w:eastAsia="Calibri" w:hAnsi="Trebuchet MS" w:cs="Tahoma"/>
          <w:b/>
          <w:szCs w:val="20"/>
          <w:lang w:val="el-GR" w:eastAsia="el-G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958"/>
        <w:gridCol w:w="2690"/>
        <w:gridCol w:w="3951"/>
      </w:tblGrid>
      <w:tr w:rsidR="00B029A3" w:rsidRPr="004A4321" w:rsidTr="00542A8F">
        <w:tc>
          <w:tcPr>
            <w:tcW w:w="923" w:type="dxa"/>
            <w:shd w:val="clear" w:color="auto" w:fill="999999"/>
          </w:tcPr>
          <w:p w:rsidR="00B029A3" w:rsidRPr="00AE0481" w:rsidRDefault="00B029A3" w:rsidP="001D3737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2.</w:t>
            </w:r>
            <w:r w:rsidR="00F73AD8" w:rsidRPr="00AE0481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2</w:t>
            </w:r>
          </w:p>
        </w:tc>
        <w:tc>
          <w:tcPr>
            <w:tcW w:w="7599" w:type="dxa"/>
            <w:gridSpan w:val="3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 xml:space="preserve">ΔΙΕΥΘΥΝΣΗ ΕΔΡΑΣ (ΣΥΜΦΩΝΑ ΜΕ ΤΗΝ </w:t>
            </w:r>
            <w:r w:rsidRPr="00AE0481">
              <w:rPr>
                <w:rFonts w:ascii="Trebuchet MS" w:eastAsia="Calibri" w:hAnsi="Trebuchet MS" w:cs="Tahoma"/>
                <w:b/>
                <w:szCs w:val="20"/>
                <w:lang w:val="en-US" w:eastAsia="el-GR"/>
              </w:rPr>
              <w:t>NUTS</w:t>
            </w:r>
            <w:r w:rsidRPr="00AE0481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 xml:space="preserve"> </w:t>
            </w:r>
            <w:r w:rsidRPr="00AE0481">
              <w:rPr>
                <w:rFonts w:ascii="Trebuchet MS" w:eastAsia="Calibri" w:hAnsi="Trebuchet MS" w:cs="Tahoma"/>
                <w:b/>
                <w:szCs w:val="20"/>
                <w:lang w:val="en-US" w:eastAsia="el-GR"/>
              </w:rPr>
              <w:t>Level</w:t>
            </w:r>
            <w:r w:rsidRPr="00AE0481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 xml:space="preserve"> </w:t>
            </w:r>
            <w:r w:rsidRPr="00AE0481">
              <w:rPr>
                <w:rFonts w:ascii="Trebuchet MS" w:eastAsia="Calibri" w:hAnsi="Trebuchet MS" w:cs="Tahoma"/>
                <w:b/>
                <w:szCs w:val="20"/>
                <w:lang w:val="en-US" w:eastAsia="el-GR"/>
              </w:rPr>
              <w:t>II</w:t>
            </w:r>
            <w:r w:rsidRPr="00AE0481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 xml:space="preserve"> Κωδικοποίηση)</w:t>
            </w:r>
          </w:p>
        </w:tc>
      </w:tr>
      <w:tr w:rsidR="00B029A3" w:rsidRPr="00AE0481" w:rsidTr="00542A8F">
        <w:tc>
          <w:tcPr>
            <w:tcW w:w="4571" w:type="dxa"/>
            <w:gridSpan w:val="3"/>
            <w:shd w:val="clear" w:color="auto" w:fill="D9D9D9"/>
            <w:vAlign w:val="center"/>
          </w:tcPr>
          <w:p w:rsidR="00B029A3" w:rsidRPr="00AE0481" w:rsidRDefault="00B029A3" w:rsidP="001D3737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</w:t>
            </w:r>
            <w:r w:rsidR="00F73AD8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.1. ΠΕΡΙΦΕΡΕΙΑ</w:t>
            </w:r>
          </w:p>
        </w:tc>
        <w:tc>
          <w:tcPr>
            <w:tcW w:w="3951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ΕΠΙΛΟΓΗ ΑΠΟ ΛΙΣΤΑ</w:t>
            </w:r>
          </w:p>
        </w:tc>
      </w:tr>
      <w:tr w:rsidR="00B029A3" w:rsidRPr="00AE0481" w:rsidTr="00542A8F">
        <w:tc>
          <w:tcPr>
            <w:tcW w:w="4571" w:type="dxa"/>
            <w:gridSpan w:val="3"/>
            <w:shd w:val="clear" w:color="auto" w:fill="D9D9D9"/>
            <w:vAlign w:val="center"/>
          </w:tcPr>
          <w:p w:rsidR="00B029A3" w:rsidRPr="00AE0481" w:rsidRDefault="00B029A3" w:rsidP="001D3737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</w:t>
            </w:r>
            <w:r w:rsidR="00F73AD8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.2. ΠΕΡΙΦΕΡΕΙΑΚΗ ΕΝΟΤΗΤΑ</w:t>
            </w:r>
          </w:p>
        </w:tc>
        <w:tc>
          <w:tcPr>
            <w:tcW w:w="3951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ΕΠΙΛΟΓΗ ΑΠΟ ΛΙΣΤΑ</w:t>
            </w:r>
          </w:p>
        </w:tc>
      </w:tr>
      <w:tr w:rsidR="00B029A3" w:rsidRPr="00AE0481" w:rsidTr="00542A8F">
        <w:tc>
          <w:tcPr>
            <w:tcW w:w="4571" w:type="dxa"/>
            <w:gridSpan w:val="3"/>
            <w:shd w:val="clear" w:color="auto" w:fill="D9D9D9"/>
            <w:vAlign w:val="center"/>
          </w:tcPr>
          <w:p w:rsidR="00B029A3" w:rsidRPr="00AE0481" w:rsidRDefault="00B029A3" w:rsidP="001D3737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</w:t>
            </w:r>
            <w:r w:rsidR="00F73AD8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.3. ΔΗΜΟΣ – ΚΟΙΝΟΤΗΤΑ</w:t>
            </w:r>
          </w:p>
        </w:tc>
        <w:tc>
          <w:tcPr>
            <w:tcW w:w="3951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ΕΠΙΛΟΓΗ ΑΠΟ ΛΙΣΤΑ</w:t>
            </w:r>
          </w:p>
        </w:tc>
      </w:tr>
      <w:tr w:rsidR="00B029A3" w:rsidRPr="00AE0481" w:rsidTr="00542A8F">
        <w:tc>
          <w:tcPr>
            <w:tcW w:w="4571" w:type="dxa"/>
            <w:gridSpan w:val="3"/>
            <w:shd w:val="clear" w:color="auto" w:fill="D9D9D9"/>
            <w:vAlign w:val="center"/>
          </w:tcPr>
          <w:p w:rsidR="00B029A3" w:rsidRPr="00AE0481" w:rsidRDefault="00B029A3" w:rsidP="001D3737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</w:t>
            </w:r>
            <w:r w:rsidR="00F73AD8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.4. ΔΗΜΟΤΙΚΟ ΔΙΑΜΕΡΙΣΜΑ</w:t>
            </w:r>
          </w:p>
        </w:tc>
        <w:tc>
          <w:tcPr>
            <w:tcW w:w="3951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ΕΠΙΛΟΓΗ ΑΠΟ ΛΙΣΤΑ</w:t>
            </w:r>
          </w:p>
        </w:tc>
      </w:tr>
      <w:tr w:rsidR="00B029A3" w:rsidRPr="004A4321" w:rsidTr="00542A8F">
        <w:tc>
          <w:tcPr>
            <w:tcW w:w="1881" w:type="dxa"/>
            <w:gridSpan w:val="2"/>
            <w:vMerge w:val="restart"/>
            <w:shd w:val="clear" w:color="auto" w:fill="D9D9D9"/>
            <w:vAlign w:val="center"/>
          </w:tcPr>
          <w:p w:rsidR="00B029A3" w:rsidRPr="00AE0481" w:rsidRDefault="00B029A3" w:rsidP="001D3737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lastRenderedPageBreak/>
              <w:t>2.</w:t>
            </w:r>
            <w:r w:rsidR="00F73AD8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.5. ΔΙΕΥΘΥΝΣΗ ΕΔΡΑΣ</w:t>
            </w:r>
          </w:p>
        </w:tc>
        <w:tc>
          <w:tcPr>
            <w:tcW w:w="2690" w:type="dxa"/>
            <w:shd w:val="clear" w:color="auto" w:fill="D9D9D9"/>
            <w:vAlign w:val="center"/>
          </w:tcPr>
          <w:p w:rsidR="00B029A3" w:rsidRPr="00AE0481" w:rsidRDefault="001D3737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2.4.5.1 </w:t>
            </w:r>
            <w:r w:rsidR="00B029A3"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ΟΔΟΣ – ΑΡΙΘΜΟΣ</w:t>
            </w:r>
          </w:p>
        </w:tc>
        <w:tc>
          <w:tcPr>
            <w:tcW w:w="3951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ΒΑΣΕΙ ΕΓΓΡΑΦΟΥ ΑΠΟ Δ.Ο.Υ</w:t>
            </w:r>
          </w:p>
        </w:tc>
      </w:tr>
      <w:tr w:rsidR="00B029A3" w:rsidRPr="004A4321" w:rsidTr="00542A8F">
        <w:tc>
          <w:tcPr>
            <w:tcW w:w="1881" w:type="dxa"/>
            <w:gridSpan w:val="2"/>
            <w:vMerge/>
            <w:shd w:val="clear" w:color="auto" w:fill="D9D9D9"/>
            <w:vAlign w:val="center"/>
          </w:tcPr>
          <w:p w:rsidR="00B029A3" w:rsidRPr="00AE0481" w:rsidRDefault="00B029A3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  <w:tc>
          <w:tcPr>
            <w:tcW w:w="2690" w:type="dxa"/>
            <w:shd w:val="clear" w:color="auto" w:fill="D9D9D9"/>
            <w:vAlign w:val="center"/>
          </w:tcPr>
          <w:p w:rsidR="00B029A3" w:rsidRPr="00AE0481" w:rsidRDefault="001D3737" w:rsidP="001D3737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2.4.5.2 </w:t>
            </w:r>
            <w:r w:rsidR="00B029A3"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ΤΟΠΟΘΕΣΙΑ</w:t>
            </w:r>
          </w:p>
        </w:tc>
        <w:tc>
          <w:tcPr>
            <w:tcW w:w="3951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ΒΑΣΕΙ ΕΓΓΡΑΦΟΥ ΑΠΟ Δ.Ο.Υ</w:t>
            </w:r>
          </w:p>
        </w:tc>
      </w:tr>
      <w:tr w:rsidR="00B029A3" w:rsidRPr="00AE0481" w:rsidTr="00542A8F">
        <w:tc>
          <w:tcPr>
            <w:tcW w:w="1881" w:type="dxa"/>
            <w:gridSpan w:val="2"/>
            <w:vMerge/>
            <w:shd w:val="clear" w:color="auto" w:fill="D9D9D9"/>
            <w:vAlign w:val="center"/>
          </w:tcPr>
          <w:p w:rsidR="00B029A3" w:rsidRPr="00AE0481" w:rsidRDefault="00B029A3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  <w:tc>
          <w:tcPr>
            <w:tcW w:w="2690" w:type="dxa"/>
            <w:shd w:val="clear" w:color="auto" w:fill="D9D9D9"/>
            <w:vAlign w:val="center"/>
          </w:tcPr>
          <w:p w:rsidR="00B029A3" w:rsidRPr="00AE0481" w:rsidRDefault="001D3737" w:rsidP="001D3737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2.4.5.3 </w:t>
            </w:r>
            <w:r w:rsidR="00B029A3"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ΤΑΧ. ΚΩΔΙΚΟΣ</w:t>
            </w:r>
          </w:p>
        </w:tc>
        <w:tc>
          <w:tcPr>
            <w:tcW w:w="3951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542A8F">
        <w:tc>
          <w:tcPr>
            <w:tcW w:w="4571" w:type="dxa"/>
            <w:gridSpan w:val="3"/>
            <w:shd w:val="clear" w:color="auto" w:fill="D9D9D9"/>
            <w:vAlign w:val="center"/>
          </w:tcPr>
          <w:p w:rsidR="00B029A3" w:rsidRPr="00AE0481" w:rsidRDefault="00B029A3" w:rsidP="001D3737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</w:t>
            </w:r>
            <w:r w:rsidR="00F73AD8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.6. ΤΗΛΕΦΩΝΟ ΕΠΙΚΟΙΝΩΝΙΑΣ</w:t>
            </w:r>
          </w:p>
        </w:tc>
        <w:tc>
          <w:tcPr>
            <w:tcW w:w="3951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542A8F">
        <w:tc>
          <w:tcPr>
            <w:tcW w:w="4571" w:type="dxa"/>
            <w:gridSpan w:val="3"/>
            <w:shd w:val="clear" w:color="auto" w:fill="D9D9D9"/>
            <w:vAlign w:val="center"/>
          </w:tcPr>
          <w:p w:rsidR="00B029A3" w:rsidRPr="00AE0481" w:rsidRDefault="00B029A3" w:rsidP="001D3737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</w:t>
            </w:r>
            <w:r w:rsidR="00F73AD8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.7. 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  <w:t>FAX</w:t>
            </w:r>
          </w:p>
        </w:tc>
        <w:tc>
          <w:tcPr>
            <w:tcW w:w="3951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542A8F">
        <w:tc>
          <w:tcPr>
            <w:tcW w:w="4571" w:type="dxa"/>
            <w:gridSpan w:val="3"/>
            <w:shd w:val="clear" w:color="auto" w:fill="D9D9D9"/>
            <w:vAlign w:val="center"/>
          </w:tcPr>
          <w:p w:rsidR="00B029A3" w:rsidRPr="00AE0481" w:rsidRDefault="00B029A3" w:rsidP="001D3737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</w:t>
            </w:r>
            <w:r w:rsidR="00F73AD8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.8. </w:t>
            </w:r>
            <w:proofErr w:type="spellStart"/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Ιστοχώρος</w:t>
            </w:r>
            <w:proofErr w:type="spellEnd"/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 (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  <w:t>Website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)</w:t>
            </w:r>
          </w:p>
        </w:tc>
        <w:tc>
          <w:tcPr>
            <w:tcW w:w="3951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Εάν υπάρχει</w:t>
            </w:r>
          </w:p>
        </w:tc>
      </w:tr>
      <w:tr w:rsidR="00B029A3" w:rsidRPr="00AE0481" w:rsidTr="00542A8F">
        <w:tc>
          <w:tcPr>
            <w:tcW w:w="4571" w:type="dxa"/>
            <w:gridSpan w:val="3"/>
            <w:shd w:val="clear" w:color="auto" w:fill="D9D9D9"/>
            <w:vAlign w:val="center"/>
          </w:tcPr>
          <w:p w:rsidR="00B029A3" w:rsidRPr="00AE0481" w:rsidRDefault="00B029A3" w:rsidP="001D3737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</w:t>
            </w:r>
            <w:r w:rsidR="00F73AD8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.9. Ηλεκτρονική Διεύθυνση (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  <w:t>e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-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  <w:t>mail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)</w:t>
            </w:r>
          </w:p>
        </w:tc>
        <w:tc>
          <w:tcPr>
            <w:tcW w:w="3951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</w:tbl>
    <w:p w:rsidR="00B029A3" w:rsidRPr="00761D22" w:rsidRDefault="00B029A3" w:rsidP="00B029A3">
      <w:pPr>
        <w:suppressAutoHyphens w:val="0"/>
        <w:spacing w:before="120" w:line="240" w:lineRule="auto"/>
        <w:rPr>
          <w:rFonts w:ascii="Trebuchet MS" w:eastAsia="Calibri" w:hAnsi="Trebuchet MS" w:cs="Arial Narrow"/>
          <w:sz w:val="22"/>
          <w:szCs w:val="22"/>
          <w:lang w:val="el-GR" w:eastAsia="el-GR"/>
          <w:rPrChange w:id="12" w:author="mouguest" w:date="2017-07-13T10:44:00Z">
            <w:rPr>
              <w:rFonts w:ascii="Trebuchet MS" w:eastAsia="Calibri" w:hAnsi="Trebuchet MS" w:cs="Arial Narrow"/>
              <w:sz w:val="22"/>
              <w:szCs w:val="22"/>
              <w:lang w:val="en-US" w:eastAsia="el-GR"/>
            </w:rPr>
          </w:rPrChange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85"/>
        <w:gridCol w:w="2520"/>
        <w:gridCol w:w="3060"/>
        <w:gridCol w:w="180"/>
        <w:gridCol w:w="1754"/>
      </w:tblGrid>
      <w:tr w:rsidR="00B029A3" w:rsidRPr="004A4321" w:rsidTr="00542A8F">
        <w:tc>
          <w:tcPr>
            <w:tcW w:w="923" w:type="dxa"/>
            <w:shd w:val="clear" w:color="auto" w:fill="BFBFBF" w:themeFill="background1" w:themeFillShade="BF"/>
          </w:tcPr>
          <w:p w:rsidR="00B029A3" w:rsidRPr="00AE0481" w:rsidRDefault="00331919" w:rsidP="00542A8F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2.</w:t>
            </w:r>
            <w:r w:rsidR="00B029A3" w:rsidRPr="00AE0481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3.</w:t>
            </w:r>
          </w:p>
        </w:tc>
        <w:tc>
          <w:tcPr>
            <w:tcW w:w="7599" w:type="dxa"/>
            <w:gridSpan w:val="5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 xml:space="preserve">Κ.Α.Δ. – </w:t>
            </w:r>
            <w:commentRangeStart w:id="13"/>
            <w:r w:rsidRPr="00AE0481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 xml:space="preserve">ΔΡΑΣΤΗΡΙΟΤΗΤΩΝ </w:t>
            </w:r>
            <w:commentRangeEnd w:id="13"/>
            <w:r w:rsidR="00956772">
              <w:rPr>
                <w:rStyle w:val="a3"/>
              </w:rPr>
              <w:commentReference w:id="13"/>
            </w:r>
            <w:r w:rsidRPr="00AE0481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 xml:space="preserve">(Σύμφωνα με τον ΚΑΔ 2010 – </w:t>
            </w:r>
            <w:r w:rsidRPr="00AE0481">
              <w:rPr>
                <w:rFonts w:ascii="Trebuchet MS" w:eastAsia="Calibri" w:hAnsi="Trebuchet MS" w:cs="Tahoma"/>
                <w:b/>
                <w:szCs w:val="20"/>
                <w:lang w:val="en-US" w:eastAsia="el-GR"/>
              </w:rPr>
              <w:t>NACE</w:t>
            </w:r>
            <w:r w:rsidRPr="00AE0481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 xml:space="preserve"> </w:t>
            </w:r>
            <w:r w:rsidRPr="00AE0481">
              <w:rPr>
                <w:rFonts w:ascii="Trebuchet MS" w:eastAsia="Calibri" w:hAnsi="Trebuchet MS" w:cs="Tahoma"/>
                <w:b/>
                <w:szCs w:val="20"/>
                <w:lang w:val="en-US" w:eastAsia="el-GR"/>
              </w:rPr>
              <w:t>Group</w:t>
            </w:r>
            <w:r w:rsidRPr="00AE0481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 xml:space="preserve"> </w:t>
            </w:r>
            <w:r w:rsidRPr="00AE0481">
              <w:rPr>
                <w:rFonts w:ascii="Trebuchet MS" w:eastAsia="Calibri" w:hAnsi="Trebuchet MS" w:cs="Tahoma"/>
                <w:b/>
                <w:szCs w:val="20"/>
                <w:lang w:val="en-US" w:eastAsia="el-GR"/>
              </w:rPr>
              <w:t>Level</w:t>
            </w:r>
            <w:r w:rsidRPr="00AE0481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)</w:t>
            </w:r>
          </w:p>
        </w:tc>
      </w:tr>
      <w:tr w:rsidR="00B029A3" w:rsidRPr="004A4321" w:rsidTr="00542A8F">
        <w:tc>
          <w:tcPr>
            <w:tcW w:w="8522" w:type="dxa"/>
            <w:gridSpan w:val="6"/>
            <w:shd w:val="clear" w:color="auto" w:fill="D9D9D9"/>
          </w:tcPr>
          <w:p w:rsidR="00B029A3" w:rsidRPr="00AE0481" w:rsidRDefault="00331919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2.3.1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Κ.Α.Δ. ΚΥΡΙΑΣ ΔΡΑΣΤΗΡΙΟΤΗΤΑΣ</w:t>
            </w:r>
          </w:p>
        </w:tc>
      </w:tr>
      <w:tr w:rsidR="00B029A3" w:rsidRPr="00AE0481" w:rsidTr="00542A8F">
        <w:tc>
          <w:tcPr>
            <w:tcW w:w="1008" w:type="dxa"/>
            <w:gridSpan w:val="2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Α/Α</w:t>
            </w:r>
          </w:p>
        </w:tc>
        <w:tc>
          <w:tcPr>
            <w:tcW w:w="2520" w:type="dxa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Κωδικός</w:t>
            </w:r>
          </w:p>
        </w:tc>
        <w:tc>
          <w:tcPr>
            <w:tcW w:w="3060" w:type="dxa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Περιγραφή Κ.Α.Δ.</w:t>
            </w:r>
          </w:p>
        </w:tc>
        <w:tc>
          <w:tcPr>
            <w:tcW w:w="1934" w:type="dxa"/>
            <w:gridSpan w:val="2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Ημερομηνία</w:t>
            </w:r>
          </w:p>
        </w:tc>
      </w:tr>
      <w:tr w:rsidR="00B029A3" w:rsidRPr="004A4321" w:rsidTr="00542A8F">
        <w:tc>
          <w:tcPr>
            <w:tcW w:w="1008" w:type="dxa"/>
            <w:gridSpan w:val="2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ΕΠΙΛΟΓΗ ΑΠΟ ΛΙΣΤΑ ΟΠΟΥ ΠΕΡΙΕΧΕΙ ΟΛΟΥΣ ΤΟΥΣ Κ.Α.Δ.</w:t>
            </w:r>
          </w:p>
        </w:tc>
        <w:tc>
          <w:tcPr>
            <w:tcW w:w="3060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ΕΠΙΛΟΓΗ ΑΠΟ ΛΙΣΤΑ ΟΠΟΥ ΠΕΡΙΕΧΕΙ ΟΛΟΥΣ ΤΟΥΣ Κ.Α.Δ.</w:t>
            </w:r>
          </w:p>
        </w:tc>
        <w:tc>
          <w:tcPr>
            <w:tcW w:w="1934" w:type="dxa"/>
            <w:gridSpan w:val="2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ΒΑΣΕΙ ΕΓΓΡΑΦΟΥ ΑΠΟ Δ.Ο.Υ</w:t>
            </w:r>
          </w:p>
        </w:tc>
      </w:tr>
      <w:tr w:rsidR="00B029A3" w:rsidRPr="004A4321" w:rsidTr="00542A8F">
        <w:tc>
          <w:tcPr>
            <w:tcW w:w="8522" w:type="dxa"/>
            <w:gridSpan w:val="6"/>
            <w:shd w:val="clear" w:color="auto" w:fill="D9D9D9"/>
          </w:tcPr>
          <w:p w:rsidR="00B029A3" w:rsidRPr="00AE0481" w:rsidRDefault="00331919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2.3.2.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Κ.Α.Δ</w:t>
            </w:r>
            <w:commentRangeStart w:id="14"/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. </w:t>
            </w:r>
            <w:commentRangeStart w:id="15"/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ΛΟΙΠΩΝ ΔΡΑΣΤΗΡΙΟΤΗΤΩΝ</w:t>
            </w:r>
            <w:commentRangeEnd w:id="15"/>
            <w:r w:rsidR="00761D22">
              <w:rPr>
                <w:rStyle w:val="a3"/>
              </w:rPr>
              <w:commentReference w:id="15"/>
            </w:r>
            <w:commentRangeEnd w:id="14"/>
            <w:r w:rsidR="004A4321">
              <w:rPr>
                <w:rStyle w:val="a3"/>
              </w:rPr>
              <w:commentReference w:id="14"/>
            </w:r>
          </w:p>
        </w:tc>
      </w:tr>
      <w:tr w:rsidR="00B029A3" w:rsidRPr="00AE0481" w:rsidTr="00542A8F">
        <w:tc>
          <w:tcPr>
            <w:tcW w:w="1008" w:type="dxa"/>
            <w:gridSpan w:val="2"/>
            <w:shd w:val="clear" w:color="auto" w:fill="D9D9D9"/>
          </w:tcPr>
          <w:p w:rsidR="00B029A3" w:rsidRPr="00AE0481" w:rsidRDefault="009E6FCC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2.3.2.1 </w:t>
            </w:r>
            <w:r w:rsidR="00B029A3"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Α/Α</w:t>
            </w:r>
          </w:p>
        </w:tc>
        <w:tc>
          <w:tcPr>
            <w:tcW w:w="2520" w:type="dxa"/>
            <w:shd w:val="clear" w:color="auto" w:fill="D9D9D9"/>
          </w:tcPr>
          <w:p w:rsidR="00B029A3" w:rsidRPr="00AE0481" w:rsidRDefault="009E6FCC" w:rsidP="009E6FCC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2.3.2.2 </w:t>
            </w:r>
            <w:r w:rsidR="00B029A3"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Κωδικός</w:t>
            </w:r>
          </w:p>
        </w:tc>
        <w:tc>
          <w:tcPr>
            <w:tcW w:w="3240" w:type="dxa"/>
            <w:gridSpan w:val="2"/>
            <w:shd w:val="clear" w:color="auto" w:fill="D9D9D9"/>
          </w:tcPr>
          <w:p w:rsidR="00B029A3" w:rsidRPr="00AE0481" w:rsidRDefault="009E6FCC" w:rsidP="009E6FCC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2.3.2.3 </w:t>
            </w:r>
            <w:r w:rsidR="00B029A3"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Περιγραφή Κ.Α.Δ.</w:t>
            </w:r>
          </w:p>
        </w:tc>
        <w:tc>
          <w:tcPr>
            <w:tcW w:w="1754" w:type="dxa"/>
            <w:shd w:val="clear" w:color="auto" w:fill="D9D9D9"/>
          </w:tcPr>
          <w:p w:rsidR="00B029A3" w:rsidRPr="00AE0481" w:rsidRDefault="009E6FCC" w:rsidP="009E6FCC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2.3.2.4 </w:t>
            </w:r>
            <w:r w:rsidR="00B029A3"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Ημερομηνία</w:t>
            </w:r>
          </w:p>
        </w:tc>
      </w:tr>
      <w:tr w:rsidR="00B029A3" w:rsidRPr="004A4321" w:rsidTr="00542A8F">
        <w:tc>
          <w:tcPr>
            <w:tcW w:w="1008" w:type="dxa"/>
            <w:gridSpan w:val="2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ΕΠΙΛΟΓΗ ΑΠΟ ΛΙΣΤΑ ΟΠΟΥ ΠΕΡΙΕΧΕΙ ΟΛΟΥΣ ΤΟΥΣ Κ.Α.Δ.</w:t>
            </w:r>
          </w:p>
        </w:tc>
        <w:tc>
          <w:tcPr>
            <w:tcW w:w="3240" w:type="dxa"/>
            <w:gridSpan w:val="2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ΕΠΙΛΟΓΗ ΑΠΟ ΛΙΣΤΑ ΟΠΟΥ ΠΕΡΙΕΧΕΙ ΟΛΟΥΣ ΤΟΥΣ Κ.Α.Δ.</w:t>
            </w:r>
          </w:p>
        </w:tc>
        <w:tc>
          <w:tcPr>
            <w:tcW w:w="1754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ΒΑΣΕΙ ΕΓΓΡΑΦΟΥ ΑΠΟ Δ.Ο.Υ</w:t>
            </w:r>
          </w:p>
        </w:tc>
      </w:tr>
    </w:tbl>
    <w:p w:rsidR="00B029A3" w:rsidRPr="00AE0481" w:rsidRDefault="00B029A3" w:rsidP="00B029A3">
      <w:pPr>
        <w:suppressAutoHyphens w:val="0"/>
        <w:spacing w:before="120" w:line="240" w:lineRule="auto"/>
        <w:rPr>
          <w:rFonts w:ascii="Trebuchet MS" w:eastAsia="Calibri" w:hAnsi="Trebuchet MS" w:cs="Arial Narrow"/>
          <w:color w:val="7030A0"/>
          <w:sz w:val="22"/>
          <w:szCs w:val="22"/>
          <w:lang w:val="el-GR" w:eastAsia="el-GR"/>
        </w:rPr>
      </w:pPr>
    </w:p>
    <w:p w:rsidR="00B029A3" w:rsidRPr="00AE0481" w:rsidRDefault="00B029A3" w:rsidP="00B029A3">
      <w:pPr>
        <w:suppressAutoHyphens w:val="0"/>
        <w:spacing w:before="120" w:line="240" w:lineRule="auto"/>
        <w:rPr>
          <w:rFonts w:ascii="Trebuchet MS" w:eastAsia="Calibri" w:hAnsi="Trebuchet MS" w:cs="Arial Narrow"/>
          <w:sz w:val="22"/>
          <w:szCs w:val="22"/>
          <w:lang w:val="el-GR" w:eastAsia="el-G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5"/>
        <w:gridCol w:w="468"/>
        <w:gridCol w:w="68"/>
        <w:gridCol w:w="693"/>
        <w:gridCol w:w="2094"/>
        <w:gridCol w:w="2312"/>
        <w:gridCol w:w="2316"/>
        <w:gridCol w:w="6"/>
      </w:tblGrid>
      <w:tr w:rsidR="00331919" w:rsidRPr="00AE0481" w:rsidTr="00EF15EF">
        <w:tc>
          <w:tcPr>
            <w:tcW w:w="565" w:type="dxa"/>
            <w:shd w:val="clear" w:color="auto" w:fill="999999"/>
          </w:tcPr>
          <w:p w:rsidR="00331919" w:rsidRPr="00AE0481" w:rsidRDefault="00331919" w:rsidP="00331919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2.4</w:t>
            </w:r>
          </w:p>
        </w:tc>
        <w:tc>
          <w:tcPr>
            <w:tcW w:w="7957" w:type="dxa"/>
            <w:gridSpan w:val="7"/>
            <w:shd w:val="clear" w:color="auto" w:fill="D9D9D9"/>
          </w:tcPr>
          <w:p w:rsidR="00331919" w:rsidRPr="00AE0481" w:rsidRDefault="00331919" w:rsidP="00EF15EF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commentRangeStart w:id="16"/>
            <w:r w:rsidRPr="00AE0481">
              <w:rPr>
                <w:rFonts w:ascii="Trebuchet MS" w:hAnsi="Trebuchet MS"/>
                <w:b/>
                <w:szCs w:val="20"/>
                <w:lang w:val="el-GR" w:eastAsia="el-GR"/>
              </w:rPr>
              <w:t>ΟΙΚΟΝΟΜΙΚΗ ΚΑΤΑΣΤΑΣΗ – ΣΤΟΙΧΕΙΑ ΠΡΟΣΩΠΙΚΟΥ</w:t>
            </w:r>
            <w:commentRangeEnd w:id="16"/>
            <w:r w:rsidR="00956772">
              <w:rPr>
                <w:rStyle w:val="a3"/>
              </w:rPr>
              <w:commentReference w:id="16"/>
            </w:r>
          </w:p>
        </w:tc>
      </w:tr>
      <w:tr w:rsidR="00FE69F5" w:rsidRPr="00AE0481" w:rsidTr="006776A9">
        <w:trPr>
          <w:gridAfter w:val="1"/>
          <w:wAfter w:w="6" w:type="dxa"/>
        </w:trPr>
        <w:tc>
          <w:tcPr>
            <w:tcW w:w="1033" w:type="dxa"/>
            <w:gridSpan w:val="2"/>
            <w:shd w:val="clear" w:color="auto" w:fill="999999"/>
          </w:tcPr>
          <w:p w:rsidR="00FE69F5" w:rsidRPr="00AE0481" w:rsidRDefault="00FE69F5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2.4.1</w:t>
            </w:r>
          </w:p>
        </w:tc>
        <w:tc>
          <w:tcPr>
            <w:tcW w:w="7483" w:type="dxa"/>
            <w:gridSpan w:val="5"/>
            <w:shd w:val="clear" w:color="auto" w:fill="CCCCCC"/>
          </w:tcPr>
          <w:p w:rsidR="00FE69F5" w:rsidRPr="00AE0481" w:rsidRDefault="00FE69F5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ΟΙΚΟΝΟΜΙΚΗ ΚΑΤΑΣΤΑΣΗ ΕΠΙΧΕΙΡΗΣΗΣ</w:t>
            </w:r>
          </w:p>
        </w:tc>
      </w:tr>
      <w:tr w:rsidR="00B029A3" w:rsidRPr="00AE0481" w:rsidTr="00FE69F5">
        <w:tc>
          <w:tcPr>
            <w:tcW w:w="1794" w:type="dxa"/>
            <w:gridSpan w:val="4"/>
            <w:shd w:val="clear" w:color="auto" w:fill="CCCCCC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ΣΤΟΙΧΕΙΑ (€)</w:t>
            </w:r>
          </w:p>
        </w:tc>
        <w:tc>
          <w:tcPr>
            <w:tcW w:w="2094" w:type="dxa"/>
            <w:shd w:val="clear" w:color="auto" w:fill="CCCCCC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ΟΙΚΟΝΟΜΙΚΟ ΕΤΟΣ ..Ν-2.</w:t>
            </w:r>
          </w:p>
        </w:tc>
        <w:tc>
          <w:tcPr>
            <w:tcW w:w="2312" w:type="dxa"/>
            <w:shd w:val="clear" w:color="auto" w:fill="CCCCCC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ΟΙΚΟΝΟΜΙΚΟ ΕΤΟΣ …Ν-1</w:t>
            </w:r>
          </w:p>
        </w:tc>
        <w:tc>
          <w:tcPr>
            <w:tcW w:w="2322" w:type="dxa"/>
            <w:gridSpan w:val="2"/>
            <w:shd w:val="clear" w:color="auto" w:fill="CCCCCC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ΟΙΚΟΝΟΜΙΚΟ ΕΤΟΣ …Ν</w:t>
            </w:r>
          </w:p>
        </w:tc>
      </w:tr>
      <w:tr w:rsidR="00B029A3" w:rsidRPr="004A4321" w:rsidTr="00FE69F5">
        <w:tc>
          <w:tcPr>
            <w:tcW w:w="1794" w:type="dxa"/>
            <w:gridSpan w:val="4"/>
            <w:shd w:val="clear" w:color="auto" w:fill="CCCCCC"/>
          </w:tcPr>
          <w:p w:rsidR="00B029A3" w:rsidRPr="00AE0481" w:rsidRDefault="00B029A3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Περίοδος από – έως</w:t>
            </w:r>
          </w:p>
        </w:tc>
        <w:tc>
          <w:tcPr>
            <w:tcW w:w="2094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Θα εισάγονται οι περίοδοι DD/MM/YYYY – DD/MM/YYYY</w:t>
            </w:r>
          </w:p>
        </w:tc>
        <w:tc>
          <w:tcPr>
            <w:tcW w:w="2312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  <w:tc>
          <w:tcPr>
            <w:tcW w:w="2322" w:type="dxa"/>
            <w:gridSpan w:val="2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FE69F5">
        <w:tc>
          <w:tcPr>
            <w:tcW w:w="1794" w:type="dxa"/>
            <w:gridSpan w:val="4"/>
            <w:shd w:val="clear" w:color="auto" w:fill="CCCCCC"/>
          </w:tcPr>
          <w:p w:rsidR="00B029A3" w:rsidRPr="00AE0481" w:rsidRDefault="00B029A3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Κύκλος εργασιών</w:t>
            </w:r>
          </w:p>
        </w:tc>
        <w:tc>
          <w:tcPr>
            <w:tcW w:w="2094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  <w:tc>
          <w:tcPr>
            <w:tcW w:w="2312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  <w:tc>
          <w:tcPr>
            <w:tcW w:w="2322" w:type="dxa"/>
            <w:gridSpan w:val="2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</w:tr>
      <w:tr w:rsidR="00B029A3" w:rsidRPr="004A4321" w:rsidTr="00FE69F5">
        <w:tc>
          <w:tcPr>
            <w:tcW w:w="1794" w:type="dxa"/>
            <w:gridSpan w:val="4"/>
            <w:shd w:val="clear" w:color="auto" w:fill="CCCCCC"/>
          </w:tcPr>
          <w:p w:rsidR="00B029A3" w:rsidRPr="00AE0481" w:rsidRDefault="00B029A3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Κέρδη Προ Φόρων και Αποσβέσεων</w:t>
            </w:r>
          </w:p>
        </w:tc>
        <w:tc>
          <w:tcPr>
            <w:tcW w:w="2094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  <w:tc>
          <w:tcPr>
            <w:tcW w:w="2312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  <w:tc>
          <w:tcPr>
            <w:tcW w:w="2322" w:type="dxa"/>
            <w:gridSpan w:val="2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</w:tr>
      <w:tr w:rsidR="00FE69F5" w:rsidRPr="004A4321" w:rsidTr="00FE69F5">
        <w:trPr>
          <w:gridAfter w:val="1"/>
          <w:wAfter w:w="6" w:type="dxa"/>
        </w:trPr>
        <w:tc>
          <w:tcPr>
            <w:tcW w:w="1101" w:type="dxa"/>
            <w:gridSpan w:val="3"/>
            <w:shd w:val="clear" w:color="auto" w:fill="808080" w:themeFill="background1" w:themeFillShade="80"/>
          </w:tcPr>
          <w:p w:rsidR="00FE69F5" w:rsidRPr="00AE0481" w:rsidRDefault="00FE69F5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2.4.2</w:t>
            </w:r>
          </w:p>
        </w:tc>
        <w:tc>
          <w:tcPr>
            <w:tcW w:w="2787" w:type="dxa"/>
            <w:gridSpan w:val="2"/>
          </w:tcPr>
          <w:p w:rsidR="00FE69F5" w:rsidRPr="00FE69F5" w:rsidRDefault="00FE69F5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b/>
                <w:color w:val="7030A0"/>
                <w:sz w:val="18"/>
                <w:szCs w:val="18"/>
                <w:lang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ΑΡΙΘΜΟΣ ΑΠΑΣΧΟΛΟΥΜΕΝΩΝ 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lastRenderedPageBreak/>
              <w:t>(ΣΕ Ετήσιες Μονάδες Εργασίας)</w:t>
            </w:r>
            <w:r>
              <w:rPr>
                <w:rStyle w:val="a3"/>
              </w:rPr>
              <w:commentReference w:id="17"/>
            </w:r>
          </w:p>
        </w:tc>
        <w:tc>
          <w:tcPr>
            <w:tcW w:w="2312" w:type="dxa"/>
          </w:tcPr>
          <w:p w:rsidR="00FE69F5" w:rsidRPr="00FE69F5" w:rsidRDefault="00FE69F5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b/>
                <w:color w:val="7030A0"/>
                <w:sz w:val="18"/>
                <w:szCs w:val="18"/>
                <w:lang w:eastAsia="el-GR"/>
              </w:rPr>
            </w:pPr>
          </w:p>
        </w:tc>
        <w:tc>
          <w:tcPr>
            <w:tcW w:w="2316" w:type="dxa"/>
            <w:shd w:val="clear" w:color="auto" w:fill="auto"/>
          </w:tcPr>
          <w:p w:rsidR="00FE69F5" w:rsidRPr="00AE0481" w:rsidRDefault="00FE69F5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b/>
                <w:color w:val="7030A0"/>
                <w:sz w:val="18"/>
                <w:szCs w:val="18"/>
                <w:lang w:val="el-GR" w:eastAsia="el-GR"/>
              </w:rPr>
            </w:pPr>
          </w:p>
        </w:tc>
      </w:tr>
    </w:tbl>
    <w:p w:rsidR="00B029A3" w:rsidRPr="00AE0481" w:rsidRDefault="00B029A3" w:rsidP="00B029A3">
      <w:pPr>
        <w:suppressAutoHyphens w:val="0"/>
        <w:spacing w:before="120" w:line="240" w:lineRule="auto"/>
        <w:rPr>
          <w:rFonts w:ascii="Trebuchet MS" w:eastAsia="Calibri" w:hAnsi="Trebuchet MS" w:cs="Arial Narrow"/>
          <w:sz w:val="18"/>
          <w:szCs w:val="18"/>
          <w:lang w:val="el-GR" w:eastAsia="el-GR"/>
        </w:rPr>
      </w:pPr>
    </w:p>
    <w:p w:rsidR="00B029A3" w:rsidRDefault="00B029A3" w:rsidP="00B029A3">
      <w:pPr>
        <w:suppressAutoHyphens w:val="0"/>
        <w:spacing w:before="120" w:line="240" w:lineRule="auto"/>
        <w:rPr>
          <w:rFonts w:ascii="Trebuchet MS" w:eastAsia="Calibri" w:hAnsi="Trebuchet MS" w:cs="Arial Narrow"/>
          <w:color w:val="7030A0"/>
          <w:sz w:val="18"/>
          <w:szCs w:val="18"/>
          <w:lang w:val="el-GR" w:eastAsia="el-G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5"/>
        <w:gridCol w:w="5213"/>
        <w:gridCol w:w="1418"/>
        <w:gridCol w:w="1326"/>
      </w:tblGrid>
      <w:tr w:rsidR="00FE69F5" w:rsidRPr="00EC1225" w:rsidTr="000A2396">
        <w:tc>
          <w:tcPr>
            <w:tcW w:w="565" w:type="dxa"/>
            <w:shd w:val="clear" w:color="auto" w:fill="999999"/>
          </w:tcPr>
          <w:p w:rsidR="00FE69F5" w:rsidRPr="00AE0481" w:rsidRDefault="00FE69F5" w:rsidP="00FE69F5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2.</w:t>
            </w:r>
            <w:r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5</w:t>
            </w:r>
          </w:p>
        </w:tc>
        <w:tc>
          <w:tcPr>
            <w:tcW w:w="7957" w:type="dxa"/>
            <w:gridSpan w:val="3"/>
            <w:shd w:val="clear" w:color="auto" w:fill="D9D9D9"/>
          </w:tcPr>
          <w:p w:rsidR="00FE69F5" w:rsidRPr="00AE0481" w:rsidRDefault="00FE69F5" w:rsidP="000A2396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EC1225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ΑΝΑΚΤΗΣΗ ΠΡΟΗΓΟΥΜΕΝΗΣ ΕΝΙΣΧΥΣΗΣ</w:t>
            </w:r>
          </w:p>
        </w:tc>
      </w:tr>
      <w:tr w:rsidR="00FE69F5" w:rsidRPr="00FE69F5" w:rsidTr="00EC1225">
        <w:tc>
          <w:tcPr>
            <w:tcW w:w="7196" w:type="dxa"/>
            <w:gridSpan w:val="3"/>
            <w:shd w:val="clear" w:color="auto" w:fill="auto"/>
          </w:tcPr>
          <w:p w:rsidR="00FE69F5" w:rsidRPr="00AE0481" w:rsidRDefault="00FE69F5" w:rsidP="000A2396">
            <w:pPr>
              <w:suppressAutoHyphens w:val="0"/>
              <w:spacing w:before="120" w:line="240" w:lineRule="auto"/>
              <w:rPr>
                <w:rFonts w:ascii="Trebuchet MS" w:hAnsi="Trebuchet MS"/>
                <w:b/>
                <w:bCs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hAnsi="Trebuchet MS"/>
                <w:b/>
                <w:sz w:val="18"/>
                <w:szCs w:val="18"/>
                <w:lang w:val="el-GR" w:eastAsia="el-GR"/>
              </w:rPr>
              <w:t>Εκκρεμεί εις βάρος της επιχείρησης ανάκτηση βάση  προηγουμένης απόφασης της ΕΕ και του Ευρωπαϊκού Δικαστηρίου;</w:t>
            </w:r>
          </w:p>
        </w:tc>
        <w:tc>
          <w:tcPr>
            <w:tcW w:w="1326" w:type="dxa"/>
            <w:shd w:val="clear" w:color="auto" w:fill="D9D9D9" w:themeFill="background1" w:themeFillShade="D9"/>
          </w:tcPr>
          <w:p w:rsidR="00FE69F5" w:rsidRPr="00AE0481" w:rsidRDefault="00FE69F5" w:rsidP="000A2396">
            <w:pPr>
              <w:suppressAutoHyphens w:val="0"/>
              <w:spacing w:before="120" w:line="240" w:lineRule="auto"/>
              <w:rPr>
                <w:rFonts w:ascii="Trebuchet MS" w:hAnsi="Trebuchet MS"/>
                <w:b/>
                <w:bCs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hAnsi="Trebuchet MS"/>
                <w:b/>
                <w:sz w:val="18"/>
                <w:szCs w:val="18"/>
                <w:lang w:val="el-GR" w:eastAsia="el-GR"/>
              </w:rPr>
              <w:t>ΝΑΙ/ΟΧΙ</w:t>
            </w:r>
          </w:p>
        </w:tc>
      </w:tr>
      <w:tr w:rsidR="00FE69F5" w:rsidRPr="00FE69F5" w:rsidTr="00FE69F5">
        <w:tc>
          <w:tcPr>
            <w:tcW w:w="5778" w:type="dxa"/>
            <w:gridSpan w:val="2"/>
            <w:shd w:val="clear" w:color="auto" w:fill="D9D9D9" w:themeFill="background1" w:themeFillShade="D9"/>
          </w:tcPr>
          <w:p w:rsidR="00FE69F5" w:rsidRPr="00AE0481" w:rsidRDefault="00FE69F5" w:rsidP="00FE69F5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AE0481">
              <w:rPr>
                <w:rFonts w:ascii="Trebuchet MS" w:hAnsi="Trebuchet MS"/>
                <w:b/>
                <w:sz w:val="18"/>
                <w:szCs w:val="18"/>
                <w:lang w:val="el-GR" w:eastAsia="el-GR"/>
              </w:rPr>
              <w:t>Εάν ΝΑΙ, αριθμός απόφασης ανάκτησης και ΑΔΑ:</w:t>
            </w:r>
          </w:p>
        </w:tc>
        <w:tc>
          <w:tcPr>
            <w:tcW w:w="2744" w:type="dxa"/>
            <w:gridSpan w:val="2"/>
            <w:shd w:val="clear" w:color="auto" w:fill="auto"/>
          </w:tcPr>
          <w:p w:rsidR="00FE69F5" w:rsidRPr="00AE0481" w:rsidRDefault="00FE69F5" w:rsidP="000A2396">
            <w:pPr>
              <w:suppressAutoHyphens w:val="0"/>
              <w:spacing w:before="120" w:line="240" w:lineRule="auto"/>
              <w:rPr>
                <w:rFonts w:ascii="Trebuchet MS" w:hAnsi="Trebuchet MS"/>
                <w:b/>
                <w:bCs/>
                <w:sz w:val="18"/>
                <w:szCs w:val="18"/>
                <w:lang w:val="el-GR" w:eastAsia="el-GR"/>
              </w:rPr>
            </w:pPr>
          </w:p>
        </w:tc>
      </w:tr>
    </w:tbl>
    <w:p w:rsidR="00FE69F5" w:rsidRDefault="00FE69F5" w:rsidP="00B029A3">
      <w:pPr>
        <w:suppressAutoHyphens w:val="0"/>
        <w:spacing w:before="120" w:line="240" w:lineRule="auto"/>
        <w:rPr>
          <w:rFonts w:ascii="Trebuchet MS" w:eastAsia="Calibri" w:hAnsi="Trebuchet MS" w:cs="Arial Narrow"/>
          <w:color w:val="7030A0"/>
          <w:sz w:val="18"/>
          <w:szCs w:val="18"/>
          <w:lang w:val="el-GR" w:eastAsia="el-G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5"/>
        <w:gridCol w:w="5213"/>
        <w:gridCol w:w="1418"/>
        <w:gridCol w:w="1326"/>
      </w:tblGrid>
      <w:tr w:rsidR="00FE69F5" w:rsidRPr="00EC1225" w:rsidTr="000A2396">
        <w:tc>
          <w:tcPr>
            <w:tcW w:w="565" w:type="dxa"/>
            <w:shd w:val="clear" w:color="auto" w:fill="999999"/>
          </w:tcPr>
          <w:p w:rsidR="00FE69F5" w:rsidRPr="00AE0481" w:rsidRDefault="00FE69F5" w:rsidP="00FE69F5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2.</w:t>
            </w:r>
            <w:r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6</w:t>
            </w:r>
          </w:p>
        </w:tc>
        <w:tc>
          <w:tcPr>
            <w:tcW w:w="7957" w:type="dxa"/>
            <w:gridSpan w:val="3"/>
            <w:shd w:val="clear" w:color="auto" w:fill="D9D9D9"/>
          </w:tcPr>
          <w:p w:rsidR="00FE69F5" w:rsidRPr="00AE0481" w:rsidRDefault="00FE69F5" w:rsidP="000A2396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EC1225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ΠΡΟΒΛΗΜΑΤΙΚΗ ΕΠΙΧΕΙΡΗΣΗ</w:t>
            </w:r>
          </w:p>
        </w:tc>
      </w:tr>
      <w:tr w:rsidR="00FE69F5" w:rsidRPr="00AE0481" w:rsidTr="00FE69F5">
        <w:tc>
          <w:tcPr>
            <w:tcW w:w="7196" w:type="dxa"/>
            <w:gridSpan w:val="3"/>
            <w:shd w:val="clear" w:color="auto" w:fill="auto"/>
          </w:tcPr>
          <w:p w:rsidR="00FE69F5" w:rsidRPr="00AE0481" w:rsidRDefault="00FE69F5" w:rsidP="00FE69F5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AE0481">
              <w:rPr>
                <w:rFonts w:ascii="Trebuchet MS" w:hAnsi="Trebuchet MS"/>
                <w:b/>
                <w:sz w:val="18"/>
                <w:szCs w:val="18"/>
                <w:lang w:val="el-GR" w:eastAsia="el-GR"/>
              </w:rPr>
              <w:t>Είναι η επιχείρηση προβληματική, σύμφωνα με τον ΕΚ 651/2014 (παράρτημα II της αναλυτικής πρόσκλησης της Δράσης);</w:t>
            </w:r>
            <w:r w:rsidRPr="00AE0481">
              <w:rPr>
                <w:rFonts w:ascii="Trebuchet MS" w:hAnsi="Trebuchet MS"/>
                <w:b/>
                <w:sz w:val="18"/>
                <w:szCs w:val="18"/>
                <w:lang w:val="el-GR" w:eastAsia="el-GR"/>
              </w:rPr>
              <w:tab/>
            </w:r>
          </w:p>
        </w:tc>
        <w:tc>
          <w:tcPr>
            <w:tcW w:w="1326" w:type="dxa"/>
            <w:shd w:val="clear" w:color="auto" w:fill="D9D9D9"/>
          </w:tcPr>
          <w:p w:rsidR="00FE69F5" w:rsidRPr="00AE0481" w:rsidRDefault="00FE69F5" w:rsidP="000A2396">
            <w:pPr>
              <w:suppressAutoHyphens w:val="0"/>
              <w:spacing w:before="120" w:line="240" w:lineRule="auto"/>
              <w:rPr>
                <w:rFonts w:ascii="Trebuchet MS" w:hAnsi="Trebuchet MS"/>
                <w:b/>
                <w:bCs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hAnsi="Trebuchet MS"/>
                <w:b/>
                <w:sz w:val="18"/>
                <w:szCs w:val="18"/>
                <w:lang w:val="el-GR" w:eastAsia="el-GR"/>
              </w:rPr>
              <w:t>ΝΑΙ/ΟΧΙ</w:t>
            </w:r>
          </w:p>
        </w:tc>
      </w:tr>
      <w:tr w:rsidR="00FE69F5" w:rsidRPr="00AE0481" w:rsidTr="00FE69F5">
        <w:tc>
          <w:tcPr>
            <w:tcW w:w="5778" w:type="dxa"/>
            <w:gridSpan w:val="2"/>
            <w:shd w:val="clear" w:color="auto" w:fill="D9D9D9" w:themeFill="background1" w:themeFillShade="D9"/>
          </w:tcPr>
          <w:p w:rsidR="00FE69F5" w:rsidRPr="00AE0481" w:rsidRDefault="00FE69F5" w:rsidP="00FE69F5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AE0481">
              <w:rPr>
                <w:rFonts w:ascii="Trebuchet MS" w:hAnsi="Trebuchet MS"/>
                <w:b/>
                <w:sz w:val="18"/>
                <w:szCs w:val="18"/>
                <w:lang w:val="el-GR" w:eastAsia="el-GR"/>
              </w:rPr>
              <w:t>Εάν ΝΑΙ, επεξηγήσεις (προαιρετικά):</w:t>
            </w:r>
          </w:p>
        </w:tc>
        <w:tc>
          <w:tcPr>
            <w:tcW w:w="2744" w:type="dxa"/>
            <w:gridSpan w:val="2"/>
            <w:shd w:val="clear" w:color="auto" w:fill="auto"/>
          </w:tcPr>
          <w:p w:rsidR="00FE69F5" w:rsidRPr="00AE0481" w:rsidRDefault="00FE69F5" w:rsidP="000A2396">
            <w:pPr>
              <w:suppressAutoHyphens w:val="0"/>
              <w:spacing w:before="120" w:line="240" w:lineRule="auto"/>
              <w:rPr>
                <w:rFonts w:ascii="Trebuchet MS" w:hAnsi="Trebuchet MS"/>
                <w:b/>
                <w:bCs/>
                <w:sz w:val="18"/>
                <w:szCs w:val="18"/>
                <w:lang w:val="el-GR" w:eastAsia="el-GR"/>
              </w:rPr>
            </w:pPr>
          </w:p>
        </w:tc>
      </w:tr>
    </w:tbl>
    <w:p w:rsidR="00FE69F5" w:rsidRDefault="00FE69F5" w:rsidP="00B029A3">
      <w:pPr>
        <w:suppressAutoHyphens w:val="0"/>
        <w:spacing w:before="120" w:line="240" w:lineRule="auto"/>
        <w:rPr>
          <w:rFonts w:ascii="Trebuchet MS" w:eastAsia="Calibri" w:hAnsi="Trebuchet MS" w:cs="Arial Narrow"/>
          <w:color w:val="7030A0"/>
          <w:sz w:val="18"/>
          <w:szCs w:val="18"/>
          <w:lang w:val="el-GR" w:eastAsia="el-G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3"/>
        <w:gridCol w:w="1257"/>
        <w:gridCol w:w="2489"/>
        <w:gridCol w:w="4167"/>
        <w:gridCol w:w="6"/>
      </w:tblGrid>
      <w:tr w:rsidR="00B029A3" w:rsidRPr="00EC1225" w:rsidTr="00EC1225">
        <w:trPr>
          <w:gridAfter w:val="1"/>
          <w:wAfter w:w="6" w:type="dxa"/>
        </w:trPr>
        <w:tc>
          <w:tcPr>
            <w:tcW w:w="603" w:type="dxa"/>
            <w:shd w:val="clear" w:color="auto" w:fill="808080" w:themeFill="background1" w:themeFillShade="80"/>
          </w:tcPr>
          <w:p w:rsidR="00B029A3" w:rsidRPr="00EC1225" w:rsidRDefault="00331919" w:rsidP="00542A8F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EC1225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2.</w:t>
            </w:r>
            <w:r w:rsidR="00B029A3" w:rsidRPr="00EC1225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7.</w:t>
            </w:r>
          </w:p>
        </w:tc>
        <w:tc>
          <w:tcPr>
            <w:tcW w:w="7913" w:type="dxa"/>
            <w:gridSpan w:val="3"/>
            <w:shd w:val="clear" w:color="auto" w:fill="D9D9D9"/>
          </w:tcPr>
          <w:p w:rsidR="00B029A3" w:rsidRPr="00EC1225" w:rsidRDefault="00B029A3" w:rsidP="00542A8F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EC1225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ΣΤΟΙΧΕΙΑ ΝΟΜΙΜΟΥ ΕΚΠΡΟΣΩΠΟΥ</w:t>
            </w:r>
          </w:p>
        </w:tc>
      </w:tr>
      <w:tr w:rsidR="00B029A3" w:rsidRPr="00AE0481" w:rsidTr="00BE0B18">
        <w:trPr>
          <w:gridAfter w:val="1"/>
          <w:wAfter w:w="6" w:type="dxa"/>
        </w:trPr>
        <w:tc>
          <w:tcPr>
            <w:tcW w:w="4349" w:type="dxa"/>
            <w:gridSpan w:val="3"/>
            <w:shd w:val="clear" w:color="auto" w:fill="D9D9D9"/>
            <w:vAlign w:val="center"/>
          </w:tcPr>
          <w:p w:rsidR="00B029A3" w:rsidRPr="00AE0481" w:rsidRDefault="00EF15EF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2.7.1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ΕΠΩΝΥΜΟ</w:t>
            </w:r>
          </w:p>
        </w:tc>
        <w:tc>
          <w:tcPr>
            <w:tcW w:w="4167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rPr>
          <w:gridAfter w:val="1"/>
          <w:wAfter w:w="6" w:type="dxa"/>
        </w:trPr>
        <w:tc>
          <w:tcPr>
            <w:tcW w:w="4349" w:type="dxa"/>
            <w:gridSpan w:val="3"/>
            <w:shd w:val="clear" w:color="auto" w:fill="D9D9D9"/>
            <w:vAlign w:val="center"/>
          </w:tcPr>
          <w:p w:rsidR="00B029A3" w:rsidRPr="00AE0481" w:rsidRDefault="00EF15EF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2.7.2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ΟΝΟΜΑ</w:t>
            </w:r>
          </w:p>
        </w:tc>
        <w:tc>
          <w:tcPr>
            <w:tcW w:w="4167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rPr>
          <w:gridAfter w:val="1"/>
          <w:wAfter w:w="6" w:type="dxa"/>
        </w:trPr>
        <w:tc>
          <w:tcPr>
            <w:tcW w:w="4349" w:type="dxa"/>
            <w:gridSpan w:val="3"/>
            <w:shd w:val="clear" w:color="auto" w:fill="D9D9D9"/>
            <w:vAlign w:val="center"/>
          </w:tcPr>
          <w:p w:rsidR="00B029A3" w:rsidRPr="00AE0481" w:rsidRDefault="00EF15EF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2.7.3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Α.Φ.Μ.</w:t>
            </w:r>
          </w:p>
        </w:tc>
        <w:tc>
          <w:tcPr>
            <w:tcW w:w="4167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rPr>
          <w:gridAfter w:val="1"/>
          <w:wAfter w:w="6" w:type="dxa"/>
        </w:trPr>
        <w:tc>
          <w:tcPr>
            <w:tcW w:w="4349" w:type="dxa"/>
            <w:gridSpan w:val="3"/>
            <w:shd w:val="clear" w:color="auto" w:fill="D9D9D9"/>
            <w:vAlign w:val="center"/>
          </w:tcPr>
          <w:p w:rsidR="00B029A3" w:rsidRPr="00AE0481" w:rsidRDefault="00EF15EF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2.7.4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  <w:t>VAT</w:t>
            </w:r>
          </w:p>
        </w:tc>
        <w:tc>
          <w:tcPr>
            <w:tcW w:w="4167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rPr>
          <w:gridAfter w:val="1"/>
          <w:wAfter w:w="6" w:type="dxa"/>
        </w:trPr>
        <w:tc>
          <w:tcPr>
            <w:tcW w:w="4349" w:type="dxa"/>
            <w:gridSpan w:val="3"/>
            <w:shd w:val="clear" w:color="auto" w:fill="D9D9D9"/>
            <w:vAlign w:val="center"/>
          </w:tcPr>
          <w:p w:rsidR="00B029A3" w:rsidRPr="00AE0481" w:rsidRDefault="00EF15EF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2.7.5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ΧΩΡΑ</w:t>
            </w:r>
          </w:p>
        </w:tc>
        <w:tc>
          <w:tcPr>
            <w:tcW w:w="4167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  <w:tr w:rsidR="00B029A3" w:rsidRPr="004A4321" w:rsidTr="00BE0B18">
        <w:trPr>
          <w:gridAfter w:val="1"/>
          <w:wAfter w:w="6" w:type="dxa"/>
        </w:trPr>
        <w:tc>
          <w:tcPr>
            <w:tcW w:w="4349" w:type="dxa"/>
            <w:gridSpan w:val="3"/>
            <w:shd w:val="clear" w:color="auto" w:fill="D9D9D9"/>
            <w:vAlign w:val="center"/>
          </w:tcPr>
          <w:p w:rsidR="00B029A3" w:rsidRPr="00AE0481" w:rsidRDefault="00EF15EF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2.7.6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ΤΥΠΟΣ ΕΓΓΡΑΦΟ ΤΑΥΤΟΠΟΙΗΣΗΣ ΝΟΜΙΜΟΥ ΕΚΠΡΟΣΩΠΟΥ </w:t>
            </w:r>
          </w:p>
        </w:tc>
        <w:tc>
          <w:tcPr>
            <w:tcW w:w="4167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  <w:tr w:rsidR="00B029A3" w:rsidRPr="004A4321" w:rsidTr="00BE0B18">
        <w:trPr>
          <w:gridAfter w:val="1"/>
          <w:wAfter w:w="6" w:type="dxa"/>
        </w:trPr>
        <w:tc>
          <w:tcPr>
            <w:tcW w:w="4349" w:type="dxa"/>
            <w:gridSpan w:val="3"/>
            <w:shd w:val="clear" w:color="auto" w:fill="D9D9D9"/>
            <w:vAlign w:val="center"/>
          </w:tcPr>
          <w:p w:rsidR="00B029A3" w:rsidRPr="00AE0481" w:rsidRDefault="00EF15EF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2.7.7.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ΑΡΙΘΜΟΣ ΕΓΓΡΑΦΟ ΤΑΥΤΟΠΟΙΗΣΗΣ ΝΟΜΙΜΟΥ ΕΚΠΡΟΣΩΠΟΥ </w:t>
            </w:r>
          </w:p>
        </w:tc>
        <w:tc>
          <w:tcPr>
            <w:tcW w:w="4167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c>
          <w:tcPr>
            <w:tcW w:w="4349" w:type="dxa"/>
            <w:gridSpan w:val="3"/>
            <w:shd w:val="clear" w:color="auto" w:fill="D9D9D9"/>
            <w:vAlign w:val="center"/>
          </w:tcPr>
          <w:p w:rsidR="00B029A3" w:rsidRPr="00AE0481" w:rsidRDefault="00EF15EF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2.7.8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ΠΕΡΙΦΕΡΕΙΑΚΗ ΕΝΟΤΗΤΑ</w:t>
            </w:r>
          </w:p>
        </w:tc>
        <w:tc>
          <w:tcPr>
            <w:tcW w:w="4173" w:type="dxa"/>
            <w:gridSpan w:val="2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ΕΠΙΛΟΓΗ ΑΠΟ ΛΙΣΤΑ</w:t>
            </w:r>
          </w:p>
        </w:tc>
      </w:tr>
      <w:tr w:rsidR="00B029A3" w:rsidRPr="00AE0481" w:rsidTr="00BE0B18">
        <w:tc>
          <w:tcPr>
            <w:tcW w:w="1860" w:type="dxa"/>
            <w:gridSpan w:val="2"/>
            <w:vMerge w:val="restart"/>
            <w:shd w:val="clear" w:color="auto" w:fill="D9D9D9"/>
            <w:vAlign w:val="center"/>
          </w:tcPr>
          <w:p w:rsidR="00B029A3" w:rsidRPr="00AE0481" w:rsidRDefault="00EF15EF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2.7.9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ΔΙΕΥΘΥΝΣΗ ΕΠΙΚΟΙΝΩΝΙΑΣ</w:t>
            </w:r>
          </w:p>
        </w:tc>
        <w:tc>
          <w:tcPr>
            <w:tcW w:w="2489" w:type="dxa"/>
            <w:shd w:val="clear" w:color="auto" w:fill="D9D9D9"/>
            <w:vAlign w:val="center"/>
          </w:tcPr>
          <w:p w:rsidR="00B029A3" w:rsidRPr="00AE0481" w:rsidRDefault="00EF15EF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2.7.9.1 </w:t>
            </w:r>
            <w:r w:rsidR="00B029A3"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ΟΔΟΣ – ΑΡΙΘΜΟΣ</w:t>
            </w:r>
          </w:p>
        </w:tc>
        <w:tc>
          <w:tcPr>
            <w:tcW w:w="4173" w:type="dxa"/>
            <w:gridSpan w:val="2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c>
          <w:tcPr>
            <w:tcW w:w="1860" w:type="dxa"/>
            <w:gridSpan w:val="2"/>
            <w:vMerge/>
            <w:shd w:val="clear" w:color="auto" w:fill="D9D9D9"/>
            <w:vAlign w:val="center"/>
          </w:tcPr>
          <w:p w:rsidR="00B029A3" w:rsidRPr="00AE0481" w:rsidRDefault="00B029A3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  <w:tc>
          <w:tcPr>
            <w:tcW w:w="2489" w:type="dxa"/>
            <w:shd w:val="clear" w:color="auto" w:fill="D9D9D9"/>
            <w:vAlign w:val="center"/>
          </w:tcPr>
          <w:p w:rsidR="00B029A3" w:rsidRPr="00AE0481" w:rsidRDefault="00EF15EF" w:rsidP="00EF15E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2.7.9.2 </w:t>
            </w: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ΤΟΠΟΘΕΣΙΑ</w:t>
            </w:r>
          </w:p>
        </w:tc>
        <w:tc>
          <w:tcPr>
            <w:tcW w:w="4173" w:type="dxa"/>
            <w:gridSpan w:val="2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c>
          <w:tcPr>
            <w:tcW w:w="1860" w:type="dxa"/>
            <w:gridSpan w:val="2"/>
            <w:vMerge/>
            <w:shd w:val="clear" w:color="auto" w:fill="D9D9D9"/>
            <w:vAlign w:val="center"/>
          </w:tcPr>
          <w:p w:rsidR="00B029A3" w:rsidRPr="00AE0481" w:rsidRDefault="00B029A3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  <w:tc>
          <w:tcPr>
            <w:tcW w:w="2489" w:type="dxa"/>
            <w:shd w:val="clear" w:color="auto" w:fill="D9D9D9"/>
            <w:vAlign w:val="center"/>
          </w:tcPr>
          <w:p w:rsidR="00B029A3" w:rsidRPr="00AE0481" w:rsidRDefault="00EF15EF" w:rsidP="00EF15E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2.7.9.3 </w:t>
            </w:r>
            <w:r w:rsidR="00B029A3"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ΤΑΧ. ΚΩΔΙΚΟΣ</w:t>
            </w:r>
          </w:p>
        </w:tc>
        <w:tc>
          <w:tcPr>
            <w:tcW w:w="4173" w:type="dxa"/>
            <w:gridSpan w:val="2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c>
          <w:tcPr>
            <w:tcW w:w="4349" w:type="dxa"/>
            <w:gridSpan w:val="3"/>
            <w:shd w:val="clear" w:color="auto" w:fill="D9D9D9"/>
            <w:vAlign w:val="center"/>
          </w:tcPr>
          <w:p w:rsidR="00B029A3" w:rsidRPr="00AE0481" w:rsidRDefault="00EF15EF" w:rsidP="00EF15E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2.7.10.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ΤΗΛΕΦΩΝΟ (Σταθερό)</w:t>
            </w:r>
          </w:p>
        </w:tc>
        <w:tc>
          <w:tcPr>
            <w:tcW w:w="4173" w:type="dxa"/>
            <w:gridSpan w:val="2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rPr>
          <w:gridAfter w:val="1"/>
          <w:wAfter w:w="6" w:type="dxa"/>
        </w:trPr>
        <w:tc>
          <w:tcPr>
            <w:tcW w:w="4349" w:type="dxa"/>
            <w:gridSpan w:val="3"/>
            <w:shd w:val="clear" w:color="auto" w:fill="D9D9D9"/>
            <w:vAlign w:val="center"/>
          </w:tcPr>
          <w:p w:rsidR="00B029A3" w:rsidRPr="00AE0481" w:rsidRDefault="00EF15EF" w:rsidP="00EF15E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2.7.11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ΤΗΛΕΦΩΝΟ (Κινητό)</w:t>
            </w:r>
          </w:p>
        </w:tc>
        <w:tc>
          <w:tcPr>
            <w:tcW w:w="4167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rPr>
          <w:gridAfter w:val="1"/>
          <w:wAfter w:w="6" w:type="dxa"/>
        </w:trPr>
        <w:tc>
          <w:tcPr>
            <w:tcW w:w="4349" w:type="dxa"/>
            <w:gridSpan w:val="3"/>
            <w:shd w:val="clear" w:color="auto" w:fill="D9D9D9"/>
            <w:vAlign w:val="center"/>
          </w:tcPr>
          <w:p w:rsidR="00B029A3" w:rsidRPr="00AE0481" w:rsidRDefault="00EF15EF" w:rsidP="00EF15E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2.7.12 </w:t>
            </w:r>
            <w:r w:rsidR="00BD10BE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Ηλεκτρονική Διεύθυνση (</w:t>
            </w:r>
            <w:r w:rsidR="00BD10BE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  <w:t>e</w:t>
            </w:r>
            <w:r w:rsidR="00BD10BE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-</w:t>
            </w:r>
            <w:r w:rsidR="00BD10BE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  <w:t>mail</w:t>
            </w:r>
            <w:r w:rsidR="00BD10BE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)</w:t>
            </w:r>
          </w:p>
        </w:tc>
        <w:tc>
          <w:tcPr>
            <w:tcW w:w="4167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</w:tbl>
    <w:p w:rsidR="00B029A3" w:rsidRPr="00AE0481" w:rsidRDefault="00A76B01" w:rsidP="00B029A3">
      <w:pPr>
        <w:suppressAutoHyphens w:val="0"/>
        <w:spacing w:before="120"/>
        <w:rPr>
          <w:rFonts w:ascii="Trebuchet MS" w:eastAsia="Calibri" w:hAnsi="Trebuchet MS" w:cs="Tahoma"/>
          <w:b/>
          <w:szCs w:val="20"/>
          <w:lang w:val="el-GR" w:eastAsia="el-GR"/>
        </w:rPr>
      </w:pP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t>SXO</w:t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Pr="00AE0481">
        <w:rPr>
          <w:rFonts w:ascii="Trebuchet MS" w:eastAsia="Calibri" w:hAnsi="Trebuchet MS" w:cs="Tahoma"/>
          <w:b/>
          <w:vanish/>
          <w:szCs w:val="20"/>
          <w:lang w:val="en-US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t xml:space="preserve">σ1ΡΕΑ Επορούν να έρχονται μα το </w:t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  <w:r w:rsidR="00EF15EF" w:rsidRPr="00AE0481">
        <w:rPr>
          <w:rFonts w:ascii="Trebuchet MS" w:eastAsia="Calibri" w:hAnsi="Trebuchet MS" w:cs="Tahoma"/>
          <w:b/>
          <w:vanish/>
          <w:szCs w:val="20"/>
          <w:lang w:val="el-GR" w:eastAsia="el-GR"/>
        </w:rPr>
        <w:pgNum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"/>
        <w:gridCol w:w="1298"/>
        <w:gridCol w:w="2648"/>
        <w:gridCol w:w="3624"/>
        <w:gridCol w:w="6"/>
      </w:tblGrid>
      <w:tr w:rsidR="00B029A3" w:rsidRPr="00EC1225" w:rsidTr="00BE0B18">
        <w:trPr>
          <w:gridAfter w:val="1"/>
          <w:wAfter w:w="6" w:type="dxa"/>
        </w:trPr>
        <w:tc>
          <w:tcPr>
            <w:tcW w:w="946" w:type="dxa"/>
            <w:shd w:val="clear" w:color="auto" w:fill="999999"/>
          </w:tcPr>
          <w:p w:rsidR="00B029A3" w:rsidRPr="00EC1225" w:rsidRDefault="00EF15EF" w:rsidP="00EC1225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EC1225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2.</w:t>
            </w:r>
            <w:r w:rsidR="00B029A3" w:rsidRPr="00EC1225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8</w:t>
            </w:r>
          </w:p>
        </w:tc>
        <w:tc>
          <w:tcPr>
            <w:tcW w:w="7570" w:type="dxa"/>
            <w:gridSpan w:val="3"/>
            <w:shd w:val="clear" w:color="auto" w:fill="CCCCCC"/>
          </w:tcPr>
          <w:p w:rsidR="00B029A3" w:rsidRPr="00EC1225" w:rsidRDefault="00B029A3" w:rsidP="00EC1225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EC1225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ΣΤΟΙΧΕΙΑ ΥΠΕΥΘΥΝΟΥ ΕΡΓΟΥ</w:t>
            </w:r>
          </w:p>
        </w:tc>
      </w:tr>
      <w:tr w:rsidR="00B029A3" w:rsidRPr="00AE0481" w:rsidTr="00BE0B18">
        <w:tc>
          <w:tcPr>
            <w:tcW w:w="4892" w:type="dxa"/>
            <w:gridSpan w:val="3"/>
            <w:shd w:val="clear" w:color="auto" w:fill="D9D9D9"/>
            <w:vAlign w:val="center"/>
          </w:tcPr>
          <w:p w:rsidR="00B029A3" w:rsidRPr="00AE0481" w:rsidRDefault="00BD10BE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2.8.1.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ΕΠΩΝΥΜΟ</w:t>
            </w:r>
          </w:p>
        </w:tc>
        <w:tc>
          <w:tcPr>
            <w:tcW w:w="3630" w:type="dxa"/>
            <w:gridSpan w:val="2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c>
          <w:tcPr>
            <w:tcW w:w="4892" w:type="dxa"/>
            <w:gridSpan w:val="3"/>
            <w:shd w:val="clear" w:color="auto" w:fill="D9D9D9"/>
            <w:vAlign w:val="center"/>
          </w:tcPr>
          <w:p w:rsidR="00B029A3" w:rsidRPr="00AE0481" w:rsidRDefault="00BD10BE" w:rsidP="00BD10BE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lastRenderedPageBreak/>
              <w:t>2.8.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  <w:t>2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ΟΝΟΜΑ</w:t>
            </w:r>
          </w:p>
        </w:tc>
        <w:tc>
          <w:tcPr>
            <w:tcW w:w="3630" w:type="dxa"/>
            <w:gridSpan w:val="2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rPr>
          <w:gridAfter w:val="1"/>
          <w:wAfter w:w="6" w:type="dxa"/>
        </w:trPr>
        <w:tc>
          <w:tcPr>
            <w:tcW w:w="4892" w:type="dxa"/>
            <w:gridSpan w:val="3"/>
            <w:shd w:val="clear" w:color="auto" w:fill="D9D9D9"/>
            <w:vAlign w:val="center"/>
          </w:tcPr>
          <w:p w:rsidR="00B029A3" w:rsidRPr="00AE0481" w:rsidRDefault="00BD10BE" w:rsidP="00BD10BE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2.8.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  <w:t>3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ΧΩΡΑ</w:t>
            </w:r>
          </w:p>
        </w:tc>
        <w:tc>
          <w:tcPr>
            <w:tcW w:w="3624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rPr>
          <w:gridAfter w:val="1"/>
          <w:wAfter w:w="6" w:type="dxa"/>
        </w:trPr>
        <w:tc>
          <w:tcPr>
            <w:tcW w:w="4892" w:type="dxa"/>
            <w:gridSpan w:val="3"/>
            <w:shd w:val="clear" w:color="auto" w:fill="D9D9D9"/>
            <w:vAlign w:val="center"/>
          </w:tcPr>
          <w:p w:rsidR="00B029A3" w:rsidRPr="00AE0481" w:rsidRDefault="00BD10BE" w:rsidP="00BD10BE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2.8.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  <w:t>4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Α.Φ.Μ.</w:t>
            </w:r>
          </w:p>
        </w:tc>
        <w:tc>
          <w:tcPr>
            <w:tcW w:w="3624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rPr>
          <w:gridAfter w:val="1"/>
          <w:wAfter w:w="6" w:type="dxa"/>
        </w:trPr>
        <w:tc>
          <w:tcPr>
            <w:tcW w:w="4892" w:type="dxa"/>
            <w:gridSpan w:val="3"/>
            <w:shd w:val="clear" w:color="auto" w:fill="D9D9D9"/>
            <w:vAlign w:val="center"/>
          </w:tcPr>
          <w:p w:rsidR="00B029A3" w:rsidRPr="00AE0481" w:rsidRDefault="00BD10BE" w:rsidP="00BD10BE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2.8.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  <w:t>5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  <w:t>VAT</w:t>
            </w:r>
          </w:p>
        </w:tc>
        <w:tc>
          <w:tcPr>
            <w:tcW w:w="3624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c>
          <w:tcPr>
            <w:tcW w:w="4892" w:type="dxa"/>
            <w:gridSpan w:val="3"/>
            <w:shd w:val="clear" w:color="auto" w:fill="D9D9D9"/>
            <w:vAlign w:val="center"/>
          </w:tcPr>
          <w:p w:rsidR="00B029A3" w:rsidRPr="00AE0481" w:rsidRDefault="00BD10BE" w:rsidP="00BD10BE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2.8.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  <w:t>6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ΠΕΡΙΦΕΡΕΙΑΚΗ ΕΝΟΤΗΤΑ</w:t>
            </w:r>
          </w:p>
        </w:tc>
        <w:tc>
          <w:tcPr>
            <w:tcW w:w="3630" w:type="dxa"/>
            <w:gridSpan w:val="2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ΕΠΙΛΟΓΗ ΑΠΟ ΛΙΣΤΑ</w:t>
            </w:r>
          </w:p>
        </w:tc>
      </w:tr>
      <w:tr w:rsidR="00B029A3" w:rsidRPr="00AE0481" w:rsidTr="00BE0B18">
        <w:tc>
          <w:tcPr>
            <w:tcW w:w="2244" w:type="dxa"/>
            <w:gridSpan w:val="2"/>
            <w:vMerge w:val="restart"/>
            <w:shd w:val="clear" w:color="auto" w:fill="D9D9D9"/>
            <w:vAlign w:val="center"/>
          </w:tcPr>
          <w:p w:rsidR="00B029A3" w:rsidRPr="00AE0481" w:rsidRDefault="00BD10BE" w:rsidP="00BD10BE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2.8.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  <w:t>7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ΔΙΕΥΘΥΝΣΗ ΕΠΙΚΟΙΝΩΝΙΑΣ</w:t>
            </w:r>
          </w:p>
        </w:tc>
        <w:tc>
          <w:tcPr>
            <w:tcW w:w="2648" w:type="dxa"/>
            <w:shd w:val="clear" w:color="auto" w:fill="D9D9D9"/>
            <w:vAlign w:val="center"/>
          </w:tcPr>
          <w:p w:rsidR="00B029A3" w:rsidRPr="00AE0481" w:rsidRDefault="00BD10BE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2.8.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  <w:t>7.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1.</w:t>
            </w:r>
            <w:r w:rsidR="00B029A3"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ΟΔΟΣ – ΑΡΙΘΜΟΣ</w:t>
            </w:r>
          </w:p>
        </w:tc>
        <w:tc>
          <w:tcPr>
            <w:tcW w:w="3630" w:type="dxa"/>
            <w:gridSpan w:val="2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c>
          <w:tcPr>
            <w:tcW w:w="2244" w:type="dxa"/>
            <w:gridSpan w:val="2"/>
            <w:vMerge/>
            <w:shd w:val="clear" w:color="auto" w:fill="D9D9D9"/>
            <w:vAlign w:val="center"/>
          </w:tcPr>
          <w:p w:rsidR="00B029A3" w:rsidRPr="00AE0481" w:rsidRDefault="00B029A3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  <w:tc>
          <w:tcPr>
            <w:tcW w:w="2648" w:type="dxa"/>
            <w:shd w:val="clear" w:color="auto" w:fill="D9D9D9"/>
            <w:vAlign w:val="center"/>
          </w:tcPr>
          <w:p w:rsidR="00B029A3" w:rsidRPr="00AE0481" w:rsidRDefault="00BD10BE" w:rsidP="00BD10BE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2.8.7.2.</w:t>
            </w: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ΤΟΠΟΘΕΣΙΑ</w:t>
            </w:r>
          </w:p>
        </w:tc>
        <w:tc>
          <w:tcPr>
            <w:tcW w:w="3630" w:type="dxa"/>
            <w:gridSpan w:val="2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rPr>
          <w:trHeight w:val="267"/>
        </w:trPr>
        <w:tc>
          <w:tcPr>
            <w:tcW w:w="2244" w:type="dxa"/>
            <w:gridSpan w:val="2"/>
            <w:vMerge/>
            <w:shd w:val="clear" w:color="auto" w:fill="D9D9D9"/>
            <w:vAlign w:val="center"/>
          </w:tcPr>
          <w:p w:rsidR="00B029A3" w:rsidRPr="00AE0481" w:rsidRDefault="00B029A3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  <w:tc>
          <w:tcPr>
            <w:tcW w:w="2648" w:type="dxa"/>
            <w:shd w:val="clear" w:color="auto" w:fill="D9D9D9"/>
            <w:vAlign w:val="center"/>
          </w:tcPr>
          <w:p w:rsidR="00B029A3" w:rsidRPr="00AE0481" w:rsidRDefault="00BD10BE" w:rsidP="00BD10BE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2.8.7.3 </w:t>
            </w:r>
            <w:r w:rsidR="00B029A3"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ΤΑΧ. ΚΩΔΙΚΟΣ</w:t>
            </w:r>
          </w:p>
        </w:tc>
        <w:tc>
          <w:tcPr>
            <w:tcW w:w="3630" w:type="dxa"/>
            <w:gridSpan w:val="2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c>
          <w:tcPr>
            <w:tcW w:w="4892" w:type="dxa"/>
            <w:gridSpan w:val="3"/>
            <w:shd w:val="clear" w:color="auto" w:fill="D9D9D9"/>
            <w:vAlign w:val="center"/>
          </w:tcPr>
          <w:p w:rsidR="00B029A3" w:rsidRPr="00AE0481" w:rsidRDefault="00BD10BE" w:rsidP="00BD10BE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2.8.8.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ΤΗΛΕΦΩΝΟ (Σταθερό)</w:t>
            </w:r>
          </w:p>
        </w:tc>
        <w:tc>
          <w:tcPr>
            <w:tcW w:w="3630" w:type="dxa"/>
            <w:gridSpan w:val="2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c>
          <w:tcPr>
            <w:tcW w:w="4892" w:type="dxa"/>
            <w:gridSpan w:val="3"/>
            <w:shd w:val="clear" w:color="auto" w:fill="D9D9D9"/>
            <w:vAlign w:val="center"/>
          </w:tcPr>
          <w:p w:rsidR="00B029A3" w:rsidRPr="00AE0481" w:rsidRDefault="00BD10BE" w:rsidP="00BD10BE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2.8.9.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ΤΗΛΕΦΩΝΟ (Κινητό)</w:t>
            </w:r>
          </w:p>
        </w:tc>
        <w:tc>
          <w:tcPr>
            <w:tcW w:w="3630" w:type="dxa"/>
            <w:gridSpan w:val="2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c>
          <w:tcPr>
            <w:tcW w:w="4892" w:type="dxa"/>
            <w:gridSpan w:val="3"/>
            <w:shd w:val="clear" w:color="auto" w:fill="D9D9D9"/>
            <w:vAlign w:val="center"/>
          </w:tcPr>
          <w:p w:rsidR="00B029A3" w:rsidRPr="00AE0481" w:rsidRDefault="00BD10BE" w:rsidP="00BD10BE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2.8.10. Ηλεκτρονική Διεύθυνση (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  <w:t>e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-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  <w:t>mail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)</w:t>
            </w:r>
          </w:p>
        </w:tc>
        <w:tc>
          <w:tcPr>
            <w:tcW w:w="3630" w:type="dxa"/>
            <w:gridSpan w:val="2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</w:tbl>
    <w:p w:rsidR="00B029A3" w:rsidRPr="00AE0481" w:rsidRDefault="00B029A3" w:rsidP="00B029A3">
      <w:pPr>
        <w:suppressAutoHyphens w:val="0"/>
        <w:spacing w:before="100" w:beforeAutospacing="1" w:after="100" w:afterAutospacing="1" w:line="240" w:lineRule="auto"/>
        <w:jc w:val="left"/>
        <w:rPr>
          <w:rFonts w:ascii="Trebuchet MS" w:hAnsi="Trebuchet MS"/>
          <w:sz w:val="24"/>
          <w:lang w:val="el-GR" w:eastAsia="el-G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545"/>
        <w:gridCol w:w="1403"/>
        <w:gridCol w:w="2531"/>
        <w:gridCol w:w="1251"/>
        <w:gridCol w:w="1863"/>
        <w:gridCol w:w="6"/>
      </w:tblGrid>
      <w:tr w:rsidR="00B029A3" w:rsidRPr="00EC1225" w:rsidTr="00EC1225">
        <w:trPr>
          <w:gridAfter w:val="1"/>
          <w:wAfter w:w="6" w:type="dxa"/>
        </w:trPr>
        <w:tc>
          <w:tcPr>
            <w:tcW w:w="923" w:type="dxa"/>
            <w:shd w:val="clear" w:color="auto" w:fill="808080" w:themeFill="background1" w:themeFillShade="80"/>
          </w:tcPr>
          <w:p w:rsidR="00B029A3" w:rsidRPr="00EC1225" w:rsidRDefault="00EF15EF" w:rsidP="00542A8F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EC1225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2.</w:t>
            </w:r>
            <w:r w:rsidR="00B029A3" w:rsidRPr="00EC1225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9.</w:t>
            </w:r>
          </w:p>
        </w:tc>
        <w:tc>
          <w:tcPr>
            <w:tcW w:w="7593" w:type="dxa"/>
            <w:gridSpan w:val="5"/>
            <w:shd w:val="clear" w:color="auto" w:fill="D9D9D9"/>
          </w:tcPr>
          <w:p w:rsidR="00B029A3" w:rsidRPr="00EC1225" w:rsidRDefault="00B029A3" w:rsidP="00542A8F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commentRangeStart w:id="18"/>
            <w:r w:rsidRPr="00EC1225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 xml:space="preserve">ΣΤΟΙΧΕΙΑ ΕΤΑΙΡΩΝ Ή ΜΕΤΟΧΩΝ </w:t>
            </w:r>
            <w:commentRangeEnd w:id="18"/>
            <w:r w:rsidR="00956772" w:rsidRPr="00EC1225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commentReference w:id="18"/>
            </w:r>
            <w:r w:rsidRPr="00EC1225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ΤΟΥ ΦΟΡΕΑ ΤΗΣ ΕΠΕΝΔΥΣΗΣ</w:t>
            </w:r>
          </w:p>
          <w:p w:rsidR="00B029A3" w:rsidRPr="00EC1225" w:rsidRDefault="00B029A3" w:rsidP="00542A8F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EC1225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(Συμπληρώνεται για κάθε μέτοχο / εταίρο)</w:t>
            </w:r>
          </w:p>
        </w:tc>
      </w:tr>
      <w:tr w:rsidR="00B029A3" w:rsidRPr="00AE0481" w:rsidTr="00BE0B18">
        <w:tc>
          <w:tcPr>
            <w:tcW w:w="2871" w:type="dxa"/>
            <w:gridSpan w:val="3"/>
            <w:shd w:val="clear" w:color="auto" w:fill="D9D9D9"/>
          </w:tcPr>
          <w:p w:rsidR="00B029A3" w:rsidRPr="00AE0481" w:rsidRDefault="00BD10BE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2.9.1.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ΠΟΣΟΣΤΟ%</w:t>
            </w:r>
          </w:p>
        </w:tc>
        <w:tc>
          <w:tcPr>
            <w:tcW w:w="3782" w:type="dxa"/>
            <w:gridSpan w:val="2"/>
            <w:shd w:val="clear" w:color="auto" w:fill="D9D9D9"/>
          </w:tcPr>
          <w:p w:rsidR="00B029A3" w:rsidRPr="00AE0481" w:rsidRDefault="00BD10BE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2.9.2.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ΟΝΟΜΑΤΕΠΩΝΥΜΟ Ή ΕΠΩΝΥΜΙΑ</w:t>
            </w:r>
          </w:p>
        </w:tc>
        <w:tc>
          <w:tcPr>
            <w:tcW w:w="1869" w:type="dxa"/>
            <w:gridSpan w:val="2"/>
            <w:shd w:val="clear" w:color="auto" w:fill="D9D9D9"/>
          </w:tcPr>
          <w:p w:rsidR="00B029A3" w:rsidRPr="00AE0481" w:rsidRDefault="00BD10BE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2.9.3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ΕΙΔΟΣ ΠΡΟΣΩΠΟΥ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 </w:t>
            </w:r>
          </w:p>
        </w:tc>
      </w:tr>
      <w:tr w:rsidR="00B029A3" w:rsidRPr="00AE0481" w:rsidTr="00BE0B18">
        <w:trPr>
          <w:trHeight w:val="730"/>
        </w:trPr>
        <w:tc>
          <w:tcPr>
            <w:tcW w:w="2871" w:type="dxa"/>
            <w:gridSpan w:val="3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  <w:tc>
          <w:tcPr>
            <w:tcW w:w="3782" w:type="dxa"/>
            <w:gridSpan w:val="2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  <w:tc>
          <w:tcPr>
            <w:tcW w:w="1869" w:type="dxa"/>
            <w:gridSpan w:val="2"/>
            <w:shd w:val="clear" w:color="auto" w:fill="auto"/>
          </w:tcPr>
          <w:p w:rsidR="00B029A3" w:rsidRPr="00AE0481" w:rsidRDefault="00BD10BE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ΦΥΣΙΚΟ / ΝΟΜΙΚΟ</w:t>
            </w:r>
          </w:p>
        </w:tc>
      </w:tr>
      <w:tr w:rsidR="00B029A3" w:rsidRPr="00AE0481" w:rsidTr="00BE0B18">
        <w:tc>
          <w:tcPr>
            <w:tcW w:w="5402" w:type="dxa"/>
            <w:gridSpan w:val="4"/>
            <w:shd w:val="clear" w:color="auto" w:fill="D9D9D9"/>
          </w:tcPr>
          <w:p w:rsidR="00B029A3" w:rsidRPr="00AE0481" w:rsidRDefault="00BD10BE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2.9.4.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ΜΕΤΟΧΟΣ ΕΚΤΟΣ ΕΛΛΑΔΟΣ</w:t>
            </w:r>
          </w:p>
        </w:tc>
        <w:tc>
          <w:tcPr>
            <w:tcW w:w="3120" w:type="dxa"/>
            <w:gridSpan w:val="3"/>
            <w:shd w:val="clear" w:color="auto" w:fill="auto"/>
          </w:tcPr>
          <w:p w:rsidR="00B029A3" w:rsidRPr="00AE0481" w:rsidRDefault="00BD10BE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ΝΑΙ/ΟΧΙ</w:t>
            </w:r>
          </w:p>
        </w:tc>
      </w:tr>
      <w:tr w:rsidR="00B029A3" w:rsidRPr="00AE0481" w:rsidTr="00BE0B18">
        <w:tc>
          <w:tcPr>
            <w:tcW w:w="5402" w:type="dxa"/>
            <w:gridSpan w:val="4"/>
            <w:shd w:val="clear" w:color="auto" w:fill="D9D9D9"/>
          </w:tcPr>
          <w:p w:rsidR="00B029A3" w:rsidRPr="00AE0481" w:rsidRDefault="00BD10BE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2.9.5.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Α.Φ.Μ.</w:t>
            </w:r>
          </w:p>
        </w:tc>
        <w:tc>
          <w:tcPr>
            <w:tcW w:w="3120" w:type="dxa"/>
            <w:gridSpan w:val="3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</w:tr>
      <w:tr w:rsidR="00BD10BE" w:rsidRPr="00AE0481" w:rsidTr="00BE0B18">
        <w:tc>
          <w:tcPr>
            <w:tcW w:w="5402" w:type="dxa"/>
            <w:gridSpan w:val="4"/>
            <w:shd w:val="clear" w:color="auto" w:fill="D9D9D9"/>
          </w:tcPr>
          <w:p w:rsidR="00BD10BE" w:rsidRPr="00AE0481" w:rsidRDefault="00BD10BE" w:rsidP="00BD10BE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2.9.6 Δ.Ο.Υ</w:t>
            </w:r>
          </w:p>
        </w:tc>
        <w:tc>
          <w:tcPr>
            <w:tcW w:w="3120" w:type="dxa"/>
            <w:gridSpan w:val="3"/>
            <w:shd w:val="clear" w:color="auto" w:fill="auto"/>
          </w:tcPr>
          <w:p w:rsidR="00BD10BE" w:rsidRPr="00AE0481" w:rsidRDefault="00BD10BE" w:rsidP="0024432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c>
          <w:tcPr>
            <w:tcW w:w="5402" w:type="dxa"/>
            <w:gridSpan w:val="4"/>
            <w:shd w:val="clear" w:color="auto" w:fill="D9D9D9"/>
          </w:tcPr>
          <w:p w:rsidR="00B029A3" w:rsidRPr="00AE0481" w:rsidRDefault="00BD10BE" w:rsidP="00BD10BE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2.9.7.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ΧΩΡΑ</w:t>
            </w:r>
          </w:p>
        </w:tc>
        <w:tc>
          <w:tcPr>
            <w:tcW w:w="3120" w:type="dxa"/>
            <w:gridSpan w:val="3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</w:tr>
      <w:tr w:rsidR="00B029A3" w:rsidRPr="004A4321" w:rsidTr="00BE0B18">
        <w:tc>
          <w:tcPr>
            <w:tcW w:w="5402" w:type="dxa"/>
            <w:gridSpan w:val="4"/>
            <w:shd w:val="clear" w:color="auto" w:fill="D9D9D9"/>
          </w:tcPr>
          <w:p w:rsidR="00B029A3" w:rsidRPr="00AE0481" w:rsidRDefault="00BD10BE" w:rsidP="00BD10BE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2.9.8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  <w:t>V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  <w:t>A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  <w:t>T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 (ΕΚΤΟΣ ΕΛΛΑΔΟΣ)</w:t>
            </w:r>
          </w:p>
        </w:tc>
        <w:tc>
          <w:tcPr>
            <w:tcW w:w="3120" w:type="dxa"/>
            <w:gridSpan w:val="3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c>
          <w:tcPr>
            <w:tcW w:w="1468" w:type="dxa"/>
            <w:gridSpan w:val="2"/>
            <w:vMerge w:val="restart"/>
            <w:shd w:val="clear" w:color="auto" w:fill="D9D9D9"/>
          </w:tcPr>
          <w:p w:rsidR="00B029A3" w:rsidRPr="00AE0481" w:rsidRDefault="00BD10BE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2.9.10.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ΔΙΕΥΘΥΝΣΗ ΕΔΡΑΣ</w:t>
            </w:r>
          </w:p>
        </w:tc>
        <w:tc>
          <w:tcPr>
            <w:tcW w:w="3934" w:type="dxa"/>
            <w:gridSpan w:val="2"/>
            <w:shd w:val="clear" w:color="auto" w:fill="D9D9D9"/>
          </w:tcPr>
          <w:p w:rsidR="00B029A3" w:rsidRPr="00AE0481" w:rsidRDefault="00BD10BE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2.9.10.1. ΠΕΡΙΦΕΡΕΙΑ</w:t>
            </w:r>
          </w:p>
        </w:tc>
        <w:tc>
          <w:tcPr>
            <w:tcW w:w="3120" w:type="dxa"/>
            <w:gridSpan w:val="3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c>
          <w:tcPr>
            <w:tcW w:w="1468" w:type="dxa"/>
            <w:gridSpan w:val="2"/>
            <w:vMerge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  <w:tc>
          <w:tcPr>
            <w:tcW w:w="3934" w:type="dxa"/>
            <w:gridSpan w:val="2"/>
            <w:shd w:val="clear" w:color="auto" w:fill="D9D9D9"/>
          </w:tcPr>
          <w:p w:rsidR="00B029A3" w:rsidRPr="00AE0481" w:rsidRDefault="00BD10BE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2.9.10.2. </w:t>
            </w: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ΔΗΜΟΤΙΚΟ ΔΙΑΜΕΡΙΣΜΑ</w:t>
            </w:r>
            <w:r w:rsidRPr="00AE0481" w:rsidDel="00BD10BE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 </w:t>
            </w:r>
          </w:p>
        </w:tc>
        <w:tc>
          <w:tcPr>
            <w:tcW w:w="3120" w:type="dxa"/>
            <w:gridSpan w:val="3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c>
          <w:tcPr>
            <w:tcW w:w="1468" w:type="dxa"/>
            <w:gridSpan w:val="2"/>
            <w:vMerge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  <w:tc>
          <w:tcPr>
            <w:tcW w:w="3934" w:type="dxa"/>
            <w:gridSpan w:val="2"/>
            <w:shd w:val="clear" w:color="auto" w:fill="D9D9D9"/>
          </w:tcPr>
          <w:p w:rsidR="00B029A3" w:rsidRPr="00AE0481" w:rsidRDefault="00BD10BE" w:rsidP="00BD10BE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2.9.10.3 </w:t>
            </w: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ΟΔΟΣ – ΑΡΙΘΜΟΣ </w:t>
            </w:r>
          </w:p>
        </w:tc>
        <w:tc>
          <w:tcPr>
            <w:tcW w:w="3120" w:type="dxa"/>
            <w:gridSpan w:val="3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c>
          <w:tcPr>
            <w:tcW w:w="1468" w:type="dxa"/>
            <w:gridSpan w:val="2"/>
            <w:vMerge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  <w:tc>
          <w:tcPr>
            <w:tcW w:w="3934" w:type="dxa"/>
            <w:gridSpan w:val="2"/>
            <w:shd w:val="clear" w:color="auto" w:fill="D9D9D9"/>
          </w:tcPr>
          <w:p w:rsidR="00B029A3" w:rsidRPr="00AE0481" w:rsidRDefault="00BD10BE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2.9.10.4 </w:t>
            </w:r>
            <w:r w:rsidR="00B029A3"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ΤΑΧ. ΚΩΔΙΚΑΣ</w:t>
            </w:r>
          </w:p>
        </w:tc>
        <w:tc>
          <w:tcPr>
            <w:tcW w:w="3120" w:type="dxa"/>
            <w:gridSpan w:val="3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c>
          <w:tcPr>
            <w:tcW w:w="5402" w:type="dxa"/>
            <w:gridSpan w:val="4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lastRenderedPageBreak/>
              <w:t>ΤΗΛΕΦΩΝΟ ΕΠΙΚΟΙΝΩΝΙΑΣ</w:t>
            </w:r>
          </w:p>
        </w:tc>
        <w:tc>
          <w:tcPr>
            <w:tcW w:w="3120" w:type="dxa"/>
            <w:gridSpan w:val="3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c>
          <w:tcPr>
            <w:tcW w:w="5402" w:type="dxa"/>
            <w:gridSpan w:val="4"/>
            <w:shd w:val="clear" w:color="auto" w:fill="D9D9D9"/>
          </w:tcPr>
          <w:p w:rsidR="00B029A3" w:rsidRPr="00AE0481" w:rsidRDefault="00BD10BE" w:rsidP="00BD10BE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2.9.11 Ηλεκτρονική Διεύθυνση (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  <w:t>e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-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  <w:t>mail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)</w:t>
            </w:r>
          </w:p>
        </w:tc>
        <w:tc>
          <w:tcPr>
            <w:tcW w:w="3120" w:type="dxa"/>
            <w:gridSpan w:val="3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</w:tr>
      <w:tr w:rsidR="00BD10BE" w:rsidRPr="00AE0481" w:rsidTr="00BD10BE">
        <w:tc>
          <w:tcPr>
            <w:tcW w:w="5402" w:type="dxa"/>
            <w:gridSpan w:val="4"/>
            <w:shd w:val="clear" w:color="auto" w:fill="D9D9D9"/>
          </w:tcPr>
          <w:p w:rsidR="00BD10BE" w:rsidRPr="00AE0481" w:rsidRDefault="00BD10BE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Σε περίπτωση Νομικού Προσώπου</w:t>
            </w:r>
          </w:p>
        </w:tc>
        <w:tc>
          <w:tcPr>
            <w:tcW w:w="3120" w:type="dxa"/>
            <w:gridSpan w:val="3"/>
            <w:shd w:val="clear" w:color="auto" w:fill="auto"/>
          </w:tcPr>
          <w:p w:rsidR="00BD10BE" w:rsidRPr="00AE0481" w:rsidRDefault="00BD10BE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c>
          <w:tcPr>
            <w:tcW w:w="5402" w:type="dxa"/>
            <w:gridSpan w:val="4"/>
            <w:shd w:val="clear" w:color="auto" w:fill="D9D9D9"/>
          </w:tcPr>
          <w:p w:rsidR="00B029A3" w:rsidRPr="00AE0481" w:rsidRDefault="00BD10BE" w:rsidP="00BD10BE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2.9.12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ΕΤΟΣ ΙΔΡΥΣΗΣ ΕΠΙΧΕΙΡΗΣΗΣ</w:t>
            </w:r>
          </w:p>
        </w:tc>
        <w:tc>
          <w:tcPr>
            <w:tcW w:w="3120" w:type="dxa"/>
            <w:gridSpan w:val="3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</w:tr>
      <w:tr w:rsidR="00B029A3" w:rsidRPr="004A4321" w:rsidTr="00BE0B18">
        <w:tc>
          <w:tcPr>
            <w:tcW w:w="5402" w:type="dxa"/>
            <w:gridSpan w:val="4"/>
            <w:shd w:val="clear" w:color="auto" w:fill="D9D9D9"/>
          </w:tcPr>
          <w:p w:rsidR="00B029A3" w:rsidRPr="00AE0481" w:rsidRDefault="00BD10BE" w:rsidP="00BD10BE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2.9.13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Α.Φ.Μ. ΝΟΜΙΜΟΥ ΕΚΠΡΟΣΩΠΟΥ</w:t>
            </w:r>
          </w:p>
        </w:tc>
        <w:tc>
          <w:tcPr>
            <w:tcW w:w="3120" w:type="dxa"/>
            <w:gridSpan w:val="3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c>
          <w:tcPr>
            <w:tcW w:w="5402" w:type="dxa"/>
            <w:gridSpan w:val="4"/>
            <w:shd w:val="clear" w:color="auto" w:fill="D9D9D9"/>
          </w:tcPr>
          <w:p w:rsidR="00B029A3" w:rsidRPr="00AE0481" w:rsidRDefault="00BD10BE" w:rsidP="00BD10BE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2.9.14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ΟΝΟΜΑΤΕΠΩΝΥΜΟ ΝΟΜΙΜΟΥ ΕΚΠΡ.</w:t>
            </w:r>
          </w:p>
        </w:tc>
        <w:tc>
          <w:tcPr>
            <w:tcW w:w="3120" w:type="dxa"/>
            <w:gridSpan w:val="3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</w:tr>
      <w:tr w:rsidR="00B029A3" w:rsidRPr="004A4321" w:rsidTr="00BE0B18">
        <w:tc>
          <w:tcPr>
            <w:tcW w:w="5402" w:type="dxa"/>
            <w:gridSpan w:val="4"/>
            <w:shd w:val="clear" w:color="auto" w:fill="D9D9D9"/>
          </w:tcPr>
          <w:p w:rsidR="00B029A3" w:rsidRPr="00AE0481" w:rsidRDefault="00BD10BE" w:rsidP="00BD10BE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2.9.15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ΘΕΣΗ ΕΤΑΙΡΟΥ/ΜΕΤΟΧΟΥ ΣΤΟΝ ΦΟΡΕΑ</w:t>
            </w:r>
          </w:p>
        </w:tc>
        <w:tc>
          <w:tcPr>
            <w:tcW w:w="3120" w:type="dxa"/>
            <w:gridSpan w:val="3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rPr>
          <w:trHeight w:val="908"/>
        </w:trPr>
        <w:tc>
          <w:tcPr>
            <w:tcW w:w="5402" w:type="dxa"/>
            <w:gridSpan w:val="4"/>
            <w:shd w:val="clear" w:color="auto" w:fill="D9D9D9"/>
          </w:tcPr>
          <w:p w:rsidR="00B029A3" w:rsidRPr="00AE0481" w:rsidRDefault="00BD10BE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2.9.16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ΕΤΗ ΕΜΠΕΙΡΙΑΣ</w:t>
            </w:r>
          </w:p>
          <w:p w:rsidR="00B029A3" w:rsidRPr="00AE0481" w:rsidRDefault="00B029A3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(Θα πρέπει στην πρόσκληση να ορίζεται η εμπειρία)</w:t>
            </w:r>
          </w:p>
        </w:tc>
        <w:tc>
          <w:tcPr>
            <w:tcW w:w="3120" w:type="dxa"/>
            <w:gridSpan w:val="3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ΕΠΙΛΟΓΗ ΑΠΟ ΛΙΣΤΑ (&gt;10, &gt;5 και &lt;10, &lt;5</w:t>
            </w:r>
          </w:p>
        </w:tc>
      </w:tr>
      <w:tr w:rsidR="00B029A3" w:rsidRPr="004A4321" w:rsidTr="00BE0B18">
        <w:tc>
          <w:tcPr>
            <w:tcW w:w="5402" w:type="dxa"/>
            <w:gridSpan w:val="4"/>
            <w:shd w:val="clear" w:color="auto" w:fill="D9D9D9"/>
          </w:tcPr>
          <w:p w:rsidR="00B029A3" w:rsidRPr="00AE0481" w:rsidRDefault="00BD10BE" w:rsidP="00BD10BE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2.9.17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ΜΟΡΦΩΤΙΚΟ ΕΠΙΠΕΔΟ</w:t>
            </w:r>
          </w:p>
        </w:tc>
        <w:tc>
          <w:tcPr>
            <w:tcW w:w="3120" w:type="dxa"/>
            <w:gridSpan w:val="3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ΕΠΙΛΟΓΗ ΑΠΟ ΛΙΣΤΑ (Μεταπτυχιακά, Τριτοβάθμια, Δευτεροβάθμια, Χαμηλότερη δευτεροβάθμιας)</w:t>
            </w:r>
          </w:p>
        </w:tc>
      </w:tr>
      <w:tr w:rsidR="00B029A3" w:rsidRPr="00AE0481" w:rsidTr="00BE0B18">
        <w:tc>
          <w:tcPr>
            <w:tcW w:w="5402" w:type="dxa"/>
            <w:gridSpan w:val="4"/>
            <w:shd w:val="clear" w:color="auto" w:fill="D9D9D9"/>
          </w:tcPr>
          <w:p w:rsidR="00B029A3" w:rsidRPr="00AE0481" w:rsidRDefault="00BD10BE" w:rsidP="00BD10BE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2.9.18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ΤΙΤΛΟΙ ΣΠΟΥΔΩΝ</w:t>
            </w:r>
          </w:p>
        </w:tc>
        <w:tc>
          <w:tcPr>
            <w:tcW w:w="3120" w:type="dxa"/>
            <w:gridSpan w:val="3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Αναφέρονται οι τίτλοι σπουδών</w:t>
            </w:r>
          </w:p>
        </w:tc>
      </w:tr>
    </w:tbl>
    <w:p w:rsidR="00B029A3" w:rsidRPr="00AE0481" w:rsidRDefault="00B029A3" w:rsidP="00B029A3">
      <w:pPr>
        <w:suppressAutoHyphens w:val="0"/>
        <w:spacing w:before="120" w:line="240" w:lineRule="auto"/>
        <w:rPr>
          <w:rFonts w:ascii="Trebuchet MS" w:eastAsia="Calibri" w:hAnsi="Trebuchet MS" w:cs="Arial Narrow"/>
          <w:b/>
          <w:color w:val="7030A0"/>
          <w:sz w:val="18"/>
          <w:szCs w:val="18"/>
          <w:lang w:val="el-GR" w:eastAsia="el-GR"/>
        </w:rPr>
      </w:pPr>
    </w:p>
    <w:p w:rsidR="00B029A3" w:rsidRPr="00AE0481" w:rsidRDefault="00B029A3" w:rsidP="00B029A3">
      <w:pPr>
        <w:suppressAutoHyphens w:val="0"/>
        <w:spacing w:before="120" w:line="240" w:lineRule="auto"/>
        <w:rPr>
          <w:rFonts w:ascii="Trebuchet MS" w:eastAsia="Calibri" w:hAnsi="Trebuchet MS" w:cs="Arial Narrow"/>
          <w:b/>
          <w:color w:val="7030A0"/>
          <w:sz w:val="18"/>
          <w:szCs w:val="18"/>
          <w:lang w:val="el-GR" w:eastAsia="el-GR"/>
        </w:rPr>
      </w:pPr>
    </w:p>
    <w:p w:rsidR="00B029A3" w:rsidRPr="00AE0481" w:rsidRDefault="00B029A3" w:rsidP="00B029A3">
      <w:pPr>
        <w:suppressAutoHyphens w:val="0"/>
        <w:spacing w:before="120" w:line="240" w:lineRule="auto"/>
        <w:rPr>
          <w:rFonts w:ascii="Trebuchet MS" w:eastAsia="Calibri" w:hAnsi="Trebuchet MS" w:cs="Arial Narrow"/>
          <w:b/>
          <w:color w:val="7030A0"/>
          <w:sz w:val="18"/>
          <w:szCs w:val="18"/>
          <w:lang w:val="el-GR" w:eastAsia="el-GR"/>
        </w:rPr>
      </w:pPr>
    </w:p>
    <w:p w:rsidR="00B029A3" w:rsidRPr="00AE0481" w:rsidRDefault="00B029A3" w:rsidP="00B029A3">
      <w:pPr>
        <w:suppressAutoHyphens w:val="0"/>
        <w:spacing w:before="120" w:line="240" w:lineRule="auto"/>
        <w:rPr>
          <w:rFonts w:ascii="Trebuchet MS" w:eastAsia="Calibri" w:hAnsi="Trebuchet MS" w:cs="Arial Narrow"/>
          <w:b/>
          <w:color w:val="7030A0"/>
          <w:sz w:val="18"/>
          <w:szCs w:val="18"/>
          <w:lang w:val="el-GR" w:eastAsia="el-GR"/>
        </w:rPr>
      </w:pP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3"/>
        <w:gridCol w:w="1337"/>
        <w:gridCol w:w="1273"/>
        <w:gridCol w:w="1250"/>
        <w:gridCol w:w="1426"/>
        <w:gridCol w:w="1303"/>
        <w:gridCol w:w="230"/>
        <w:gridCol w:w="959"/>
        <w:gridCol w:w="1347"/>
      </w:tblGrid>
      <w:tr w:rsidR="00B029A3" w:rsidRPr="00EC1225" w:rsidTr="00EC1225">
        <w:trPr>
          <w:gridAfter w:val="2"/>
          <w:wAfter w:w="2306" w:type="dxa"/>
        </w:trPr>
        <w:tc>
          <w:tcPr>
            <w:tcW w:w="1693" w:type="dxa"/>
            <w:shd w:val="clear" w:color="auto" w:fill="808080" w:themeFill="background1" w:themeFillShade="80"/>
          </w:tcPr>
          <w:p w:rsidR="00B029A3" w:rsidRPr="00EC1225" w:rsidRDefault="00BD10BE" w:rsidP="00EC1225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EC1225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2.</w:t>
            </w:r>
            <w:r w:rsidR="00B029A3" w:rsidRPr="00EC1225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10.</w:t>
            </w:r>
          </w:p>
        </w:tc>
        <w:tc>
          <w:tcPr>
            <w:tcW w:w="6819" w:type="dxa"/>
            <w:gridSpan w:val="6"/>
            <w:shd w:val="clear" w:color="auto" w:fill="CCCCCC"/>
          </w:tcPr>
          <w:p w:rsidR="00B029A3" w:rsidRPr="00EC1225" w:rsidRDefault="00B029A3" w:rsidP="00EC1225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commentRangeStart w:id="19"/>
            <w:r w:rsidRPr="00EC1225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 xml:space="preserve">ΣΤΟΙΧΕΙΑ ΣΩΡΕΥΣΗΣ ΚΡΑΤΙΚΩΝ ΕΝΙΣΧΥΣΕΩΝ </w:t>
            </w:r>
            <w:commentRangeEnd w:id="19"/>
            <w:r w:rsidRPr="00EC1225">
              <w:rPr>
                <w:rFonts w:eastAsia="Calibri" w:cs="Tahoma"/>
                <w:b/>
                <w:szCs w:val="20"/>
                <w:lang w:val="el-GR" w:eastAsia="el-GR"/>
              </w:rPr>
              <w:commentReference w:id="19"/>
            </w:r>
          </w:p>
        </w:tc>
      </w:tr>
      <w:tr w:rsidR="00B029A3" w:rsidRPr="004A4321" w:rsidTr="00542A8F">
        <w:tc>
          <w:tcPr>
            <w:tcW w:w="1693" w:type="dxa"/>
            <w:tcBorders>
              <w:bottom w:val="single" w:sz="4" w:space="0" w:color="auto"/>
            </w:tcBorders>
            <w:shd w:val="clear" w:color="auto" w:fill="999999"/>
          </w:tcPr>
          <w:p w:rsidR="00B029A3" w:rsidRPr="00AE0481" w:rsidRDefault="00BD10BE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10.1</w:t>
            </w:r>
          </w:p>
        </w:tc>
        <w:tc>
          <w:tcPr>
            <w:tcW w:w="9125" w:type="dxa"/>
            <w:gridSpan w:val="8"/>
            <w:tcBorders>
              <w:bottom w:val="single" w:sz="4" w:space="0" w:color="auto"/>
            </w:tcBorders>
            <w:shd w:val="clear" w:color="auto" w:fill="C0C0C0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ΣΤΟΙΧΕΙΑ ΣΩΡΕΥΣΗΣ ΕΝΙΣΧΥΣΕΩΝ ΗΣΣΟΝΟΣ ΣΗΜΑΣΙΑΣ (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  <w:t>DE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 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  <w:t>MINIMIS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) ΤΗΣ 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  <w:t>ENIAIA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Σ ΕΠΙΧΕΙΡΗΣΗΣ</w:t>
            </w:r>
          </w:p>
        </w:tc>
      </w:tr>
      <w:tr w:rsidR="00B029A3" w:rsidRPr="004A4321" w:rsidTr="00542A8F">
        <w:tc>
          <w:tcPr>
            <w:tcW w:w="1693" w:type="dxa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Ονομασία Προγράμματος</w:t>
            </w:r>
          </w:p>
        </w:tc>
        <w:tc>
          <w:tcPr>
            <w:tcW w:w="1337" w:type="dxa"/>
            <w:shd w:val="clear" w:color="auto" w:fill="D9D9D9"/>
          </w:tcPr>
          <w:p w:rsidR="00B029A3" w:rsidRPr="00AE0481" w:rsidRDefault="00B029A3" w:rsidP="00EC1225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Φορέας Χορήγησης ενίσχυσης</w:t>
            </w:r>
          </w:p>
        </w:tc>
        <w:tc>
          <w:tcPr>
            <w:tcW w:w="1273" w:type="dxa"/>
            <w:shd w:val="clear" w:color="auto" w:fill="D9D9D9"/>
          </w:tcPr>
          <w:p w:rsidR="00B029A3" w:rsidRPr="00AE0481" w:rsidRDefault="00B029A3" w:rsidP="006921F3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Αρ. </w:t>
            </w:r>
            <w:proofErr w:type="spellStart"/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Πρωτ</w:t>
            </w:r>
            <w:proofErr w:type="spellEnd"/>
            <w:r w:rsidR="006921F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 &amp; </w:t>
            </w:r>
            <w:proofErr w:type="spellStart"/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Ημ</w:t>
            </w:r>
            <w:proofErr w:type="spellEnd"/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/νι</w:t>
            </w:r>
            <w:r w:rsidR="006921F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α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 Εγκριτικής Απόφασης</w:t>
            </w:r>
          </w:p>
        </w:tc>
        <w:tc>
          <w:tcPr>
            <w:tcW w:w="1250" w:type="dxa"/>
            <w:shd w:val="clear" w:color="auto" w:fill="D9D9D9"/>
          </w:tcPr>
          <w:p w:rsidR="00B029A3" w:rsidRPr="00AE0481" w:rsidRDefault="00B029A3" w:rsidP="00BD10BE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Εγκριθέν Ποσό Ενίσχυσης</w:t>
            </w:r>
          </w:p>
        </w:tc>
        <w:tc>
          <w:tcPr>
            <w:tcW w:w="1426" w:type="dxa"/>
            <w:shd w:val="clear" w:color="auto" w:fill="D9D9D9"/>
          </w:tcPr>
          <w:p w:rsidR="00B029A3" w:rsidRPr="00AE0481" w:rsidRDefault="00B029A3" w:rsidP="00BD10BE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Καταβληθέν Ποσό Ενίσχυσης</w:t>
            </w:r>
          </w:p>
        </w:tc>
        <w:tc>
          <w:tcPr>
            <w:tcW w:w="1303" w:type="dxa"/>
            <w:shd w:val="clear" w:color="auto" w:fill="D9D9D9"/>
          </w:tcPr>
          <w:p w:rsidR="00B029A3" w:rsidRPr="00AE0481" w:rsidRDefault="00B029A3" w:rsidP="00BD10BE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proofErr w:type="spellStart"/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Ημ</w:t>
            </w:r>
            <w:proofErr w:type="spellEnd"/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/νια Καταβολής</w:t>
            </w:r>
          </w:p>
        </w:tc>
        <w:tc>
          <w:tcPr>
            <w:tcW w:w="1189" w:type="dxa"/>
            <w:gridSpan w:val="2"/>
            <w:shd w:val="clear" w:color="auto" w:fill="D9D9D9"/>
          </w:tcPr>
          <w:p w:rsidR="00B029A3" w:rsidRPr="00AE0481" w:rsidRDefault="00B029A3" w:rsidP="00BD10BE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Τρέχουσα Φάση Εξέλιξης του Έργου</w:t>
            </w:r>
          </w:p>
        </w:tc>
        <w:tc>
          <w:tcPr>
            <w:tcW w:w="1347" w:type="dxa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Α.Φ.Μ. του Δικαιούχου</w:t>
            </w:r>
          </w:p>
        </w:tc>
      </w:tr>
      <w:tr w:rsidR="00B029A3" w:rsidRPr="004A4321" w:rsidTr="00542A8F">
        <w:tc>
          <w:tcPr>
            <w:tcW w:w="1693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  <w:tc>
          <w:tcPr>
            <w:tcW w:w="1337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  <w:tc>
          <w:tcPr>
            <w:tcW w:w="1273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  <w:tc>
          <w:tcPr>
            <w:tcW w:w="1250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  <w:tc>
          <w:tcPr>
            <w:tcW w:w="1426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  <w:tc>
          <w:tcPr>
            <w:tcW w:w="1303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  <w:tc>
          <w:tcPr>
            <w:tcW w:w="1189" w:type="dxa"/>
            <w:gridSpan w:val="2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  <w:tc>
          <w:tcPr>
            <w:tcW w:w="1347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</w:tr>
      <w:tr w:rsidR="00B029A3" w:rsidRPr="004A4321" w:rsidTr="00542A8F">
        <w:tc>
          <w:tcPr>
            <w:tcW w:w="1693" w:type="dxa"/>
            <w:tcBorders>
              <w:bottom w:val="single" w:sz="4" w:space="0" w:color="auto"/>
            </w:tcBorders>
            <w:shd w:val="clear" w:color="auto" w:fill="999999"/>
          </w:tcPr>
          <w:p w:rsidR="00B029A3" w:rsidRPr="00AE0481" w:rsidRDefault="00BD10BE" w:rsidP="00BD10BE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2.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10.2</w:t>
            </w:r>
          </w:p>
        </w:tc>
        <w:tc>
          <w:tcPr>
            <w:tcW w:w="9125" w:type="dxa"/>
            <w:gridSpan w:val="8"/>
            <w:tcBorders>
              <w:bottom w:val="single" w:sz="4" w:space="0" w:color="auto"/>
            </w:tcBorders>
            <w:shd w:val="clear" w:color="auto" w:fill="C0C0C0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commentRangeStart w:id="20"/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ΑΛΛΕΣ </w:t>
            </w:r>
            <w:commentRangeEnd w:id="20"/>
            <w:r w:rsidR="00956772">
              <w:rPr>
                <w:rStyle w:val="a3"/>
              </w:rPr>
              <w:commentReference w:id="20"/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ΕΝΙΣΧΥΣΕΙΣ  ΟΧΙ ΗΣΣΟΝΟΣ ΣΗΜΑΣΙΑΣ ΤΗΣ ΕΝΙΑΙΑΣ ΕΠΙΧΕΙΡΗΣΗΣ</w:t>
            </w:r>
          </w:p>
        </w:tc>
      </w:tr>
      <w:tr w:rsidR="00B029A3" w:rsidRPr="004A4321" w:rsidTr="00542A8F">
        <w:tc>
          <w:tcPr>
            <w:tcW w:w="1693" w:type="dxa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Ονομασία Προγράμματος</w:t>
            </w:r>
          </w:p>
        </w:tc>
        <w:tc>
          <w:tcPr>
            <w:tcW w:w="1337" w:type="dxa"/>
            <w:shd w:val="clear" w:color="auto" w:fill="D9D9D9"/>
          </w:tcPr>
          <w:p w:rsidR="00B029A3" w:rsidRPr="00AE0481" w:rsidRDefault="00B029A3" w:rsidP="00BD10BE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Φορέας Χορήγησης ενίσχυσης</w:t>
            </w:r>
          </w:p>
        </w:tc>
        <w:tc>
          <w:tcPr>
            <w:tcW w:w="1273" w:type="dxa"/>
            <w:shd w:val="clear" w:color="auto" w:fill="D9D9D9"/>
          </w:tcPr>
          <w:p w:rsidR="00B029A3" w:rsidRPr="00AE0481" w:rsidRDefault="00B029A3" w:rsidP="006921F3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Αρ. </w:t>
            </w:r>
            <w:proofErr w:type="spellStart"/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Πρωτ</w:t>
            </w:r>
            <w:proofErr w:type="spellEnd"/>
            <w:r w:rsidR="006921F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 &amp; </w:t>
            </w:r>
            <w:proofErr w:type="spellStart"/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Ημ</w:t>
            </w:r>
            <w:proofErr w:type="spellEnd"/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/νι</w:t>
            </w:r>
            <w:r w:rsidR="006921F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α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 Εγκριτικής Απόφασης</w:t>
            </w:r>
          </w:p>
        </w:tc>
        <w:tc>
          <w:tcPr>
            <w:tcW w:w="1250" w:type="dxa"/>
            <w:shd w:val="clear" w:color="auto" w:fill="D9D9D9"/>
          </w:tcPr>
          <w:p w:rsidR="00B029A3" w:rsidRPr="00AE0481" w:rsidRDefault="00B029A3" w:rsidP="006921F3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Εγκριθέν Ποσό Ενίσχυσης</w:t>
            </w:r>
          </w:p>
        </w:tc>
        <w:tc>
          <w:tcPr>
            <w:tcW w:w="1426" w:type="dxa"/>
            <w:shd w:val="clear" w:color="auto" w:fill="D9D9D9"/>
          </w:tcPr>
          <w:p w:rsidR="00B029A3" w:rsidRPr="00AE0481" w:rsidRDefault="00B029A3" w:rsidP="006921F3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Καταβληθέν Ποσό Ενίσχυσης</w:t>
            </w:r>
          </w:p>
        </w:tc>
        <w:tc>
          <w:tcPr>
            <w:tcW w:w="1303" w:type="dxa"/>
            <w:shd w:val="clear" w:color="auto" w:fill="D9D9D9"/>
          </w:tcPr>
          <w:p w:rsidR="00B029A3" w:rsidRPr="00AE0481" w:rsidRDefault="00B029A3" w:rsidP="006921F3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proofErr w:type="spellStart"/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Ημ</w:t>
            </w:r>
            <w:proofErr w:type="spellEnd"/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/νια Καταβολής</w:t>
            </w:r>
          </w:p>
        </w:tc>
        <w:tc>
          <w:tcPr>
            <w:tcW w:w="1189" w:type="dxa"/>
            <w:gridSpan w:val="2"/>
            <w:shd w:val="clear" w:color="auto" w:fill="D9D9D9"/>
          </w:tcPr>
          <w:p w:rsidR="00B029A3" w:rsidRPr="00AE0481" w:rsidRDefault="00B029A3" w:rsidP="006921F3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Τρέχουσα Φάση Εξέλιξης του Έργου</w:t>
            </w:r>
          </w:p>
        </w:tc>
        <w:tc>
          <w:tcPr>
            <w:tcW w:w="1347" w:type="dxa"/>
            <w:shd w:val="clear" w:color="auto" w:fill="D9D9D9"/>
          </w:tcPr>
          <w:p w:rsidR="00B029A3" w:rsidRPr="00AE0481" w:rsidRDefault="00B029A3" w:rsidP="006921F3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Α.Φ.Μ. του Δικαιούχου</w:t>
            </w:r>
          </w:p>
        </w:tc>
      </w:tr>
      <w:tr w:rsidR="00B029A3" w:rsidRPr="004A4321" w:rsidTr="00542A8F">
        <w:tc>
          <w:tcPr>
            <w:tcW w:w="1693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color w:val="7030A0"/>
                <w:sz w:val="18"/>
                <w:szCs w:val="18"/>
                <w:lang w:val="el-GR" w:eastAsia="el-GR"/>
              </w:rPr>
            </w:pPr>
          </w:p>
        </w:tc>
        <w:tc>
          <w:tcPr>
            <w:tcW w:w="1337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color w:val="7030A0"/>
                <w:sz w:val="18"/>
                <w:szCs w:val="18"/>
                <w:lang w:val="el-GR" w:eastAsia="el-GR"/>
              </w:rPr>
            </w:pPr>
          </w:p>
        </w:tc>
        <w:tc>
          <w:tcPr>
            <w:tcW w:w="1273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color w:val="7030A0"/>
                <w:sz w:val="18"/>
                <w:szCs w:val="18"/>
                <w:lang w:val="el-GR" w:eastAsia="el-GR"/>
              </w:rPr>
            </w:pPr>
          </w:p>
        </w:tc>
        <w:tc>
          <w:tcPr>
            <w:tcW w:w="1250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color w:val="7030A0"/>
                <w:sz w:val="18"/>
                <w:szCs w:val="18"/>
                <w:lang w:val="el-GR" w:eastAsia="el-GR"/>
              </w:rPr>
            </w:pPr>
          </w:p>
        </w:tc>
        <w:tc>
          <w:tcPr>
            <w:tcW w:w="1426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color w:val="7030A0"/>
                <w:sz w:val="18"/>
                <w:szCs w:val="18"/>
                <w:lang w:val="el-GR" w:eastAsia="el-GR"/>
              </w:rPr>
            </w:pPr>
          </w:p>
        </w:tc>
        <w:tc>
          <w:tcPr>
            <w:tcW w:w="1303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color w:val="7030A0"/>
                <w:sz w:val="18"/>
                <w:szCs w:val="18"/>
                <w:lang w:val="el-GR" w:eastAsia="el-GR"/>
              </w:rPr>
            </w:pPr>
          </w:p>
        </w:tc>
        <w:tc>
          <w:tcPr>
            <w:tcW w:w="1189" w:type="dxa"/>
            <w:gridSpan w:val="2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color w:val="7030A0"/>
                <w:sz w:val="18"/>
                <w:szCs w:val="18"/>
                <w:lang w:val="el-GR" w:eastAsia="el-GR"/>
              </w:rPr>
            </w:pPr>
          </w:p>
        </w:tc>
        <w:tc>
          <w:tcPr>
            <w:tcW w:w="1347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color w:val="7030A0"/>
                <w:sz w:val="18"/>
                <w:szCs w:val="18"/>
                <w:lang w:val="el-GR" w:eastAsia="el-GR"/>
              </w:rPr>
            </w:pPr>
          </w:p>
        </w:tc>
      </w:tr>
    </w:tbl>
    <w:p w:rsidR="00B029A3" w:rsidRPr="00AE0481" w:rsidRDefault="00B029A3" w:rsidP="00B029A3">
      <w:pPr>
        <w:suppressAutoHyphens w:val="0"/>
        <w:spacing w:before="120"/>
        <w:rPr>
          <w:rFonts w:ascii="Trebuchet MS" w:eastAsia="Calibri" w:hAnsi="Trebuchet MS" w:cs="Tahoma"/>
          <w:b/>
          <w:color w:val="7030A0"/>
          <w:sz w:val="18"/>
          <w:szCs w:val="18"/>
          <w:lang w:val="el-GR" w:eastAsia="el-GR"/>
        </w:rPr>
      </w:pPr>
    </w:p>
    <w:p w:rsidR="006E79BC" w:rsidRPr="00AE0481" w:rsidRDefault="006E79BC" w:rsidP="006E79BC">
      <w:pPr>
        <w:suppressAutoHyphens w:val="0"/>
        <w:spacing w:before="120"/>
        <w:rPr>
          <w:rFonts w:ascii="Trebuchet MS" w:eastAsia="Calibri" w:hAnsi="Trebuchet MS" w:cs="Tahoma"/>
          <w:b/>
          <w:sz w:val="18"/>
          <w:szCs w:val="18"/>
          <w:lang w:val="el-GR" w:eastAsia="el-GR"/>
        </w:rPr>
      </w:pPr>
    </w:p>
    <w:p w:rsidR="006E79BC" w:rsidRPr="00AE0481" w:rsidRDefault="006E79BC" w:rsidP="006E79BC">
      <w:pPr>
        <w:suppressAutoHyphens w:val="0"/>
        <w:spacing w:before="120"/>
        <w:rPr>
          <w:rFonts w:ascii="Trebuchet MS" w:eastAsia="Calibri" w:hAnsi="Trebuchet MS" w:cs="Tahoma"/>
          <w:b/>
          <w:sz w:val="18"/>
          <w:szCs w:val="18"/>
          <w:lang w:val="el-GR" w:eastAsia="el-G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540"/>
        <w:gridCol w:w="7334"/>
      </w:tblGrid>
      <w:tr w:rsidR="006E79BC" w:rsidRPr="006A04EE" w:rsidTr="006A04EE">
        <w:tc>
          <w:tcPr>
            <w:tcW w:w="1188" w:type="dxa"/>
            <w:gridSpan w:val="2"/>
            <w:shd w:val="clear" w:color="auto" w:fill="808080" w:themeFill="background1" w:themeFillShade="80"/>
          </w:tcPr>
          <w:p w:rsidR="006E79BC" w:rsidRPr="006A04EE" w:rsidRDefault="006E79BC" w:rsidP="006A04EE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6A04EE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2.11.</w:t>
            </w:r>
          </w:p>
        </w:tc>
        <w:tc>
          <w:tcPr>
            <w:tcW w:w="7334" w:type="dxa"/>
            <w:shd w:val="clear" w:color="auto" w:fill="CCCCCC"/>
          </w:tcPr>
          <w:p w:rsidR="006E79BC" w:rsidRPr="006A04EE" w:rsidRDefault="006E79BC" w:rsidP="006A04EE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6A04EE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 xml:space="preserve">ΣΤΟΙΧΕΙΑ ΟΡΓΑΝΩΣΗΣ ΚΑΙ ΛΕΙΤΟΥΡΓΙΑΣ ΤΗΣ ΕΠΙΧΕΙΡΗΣΗΣ </w:t>
            </w:r>
          </w:p>
        </w:tc>
      </w:tr>
      <w:tr w:rsidR="006E79BC" w:rsidRPr="00AE0481" w:rsidTr="0024432F">
        <w:tc>
          <w:tcPr>
            <w:tcW w:w="648" w:type="dxa"/>
            <w:tcBorders>
              <w:bottom w:val="single" w:sz="4" w:space="0" w:color="auto"/>
            </w:tcBorders>
            <w:shd w:val="clear" w:color="auto" w:fill="999999"/>
          </w:tcPr>
          <w:p w:rsidR="006E79BC" w:rsidRPr="00AE0481" w:rsidRDefault="006E79BC" w:rsidP="0024432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  <w:tc>
          <w:tcPr>
            <w:tcW w:w="7874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6E79BC" w:rsidRPr="00AE0481" w:rsidRDefault="006E79BC" w:rsidP="0024432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Περιγράφονται με τρόπο απόλυτα κατανοητό τα παρακάτω πεδία:</w:t>
            </w:r>
          </w:p>
          <w:p w:rsidR="006E79BC" w:rsidRPr="00AE0481" w:rsidRDefault="006E79BC" w:rsidP="0024432F">
            <w:pPr>
              <w:numPr>
                <w:ilvl w:val="0"/>
                <w:numId w:val="1"/>
              </w:numPr>
              <w:suppressAutoHyphens w:val="0"/>
              <w:spacing w:before="120" w:line="240" w:lineRule="auto"/>
              <w:jc w:val="lef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Σύντομο ιστορικό, </w:t>
            </w:r>
            <w:r w:rsidRPr="00AE0481">
              <w:rPr>
                <w:rFonts w:ascii="Trebuchet MS" w:eastAsia="Calibri" w:hAnsi="Trebuchet MS" w:cs="Arial Narrow"/>
                <w:sz w:val="18"/>
                <w:szCs w:val="18"/>
                <w:lang w:val="el-GR" w:eastAsia="el-GR"/>
              </w:rPr>
              <w:t>διαδικασ</w:t>
            </w: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ίες έναρξης δραστηριότητας της επιχείρησης.</w:t>
            </w:r>
          </w:p>
          <w:p w:rsidR="006E79BC" w:rsidRPr="00AE0481" w:rsidRDefault="006E79BC" w:rsidP="0024432F">
            <w:pPr>
              <w:numPr>
                <w:ilvl w:val="0"/>
                <w:numId w:val="1"/>
              </w:numPr>
              <w:suppressAutoHyphens w:val="0"/>
              <w:spacing w:before="120" w:line="240" w:lineRule="auto"/>
              <w:jc w:val="lef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Περιγραφή Στρατηγικής</w:t>
            </w:r>
          </w:p>
          <w:p w:rsidR="006E79BC" w:rsidRPr="00AE0481" w:rsidRDefault="006E79BC" w:rsidP="0024432F">
            <w:pPr>
              <w:numPr>
                <w:ilvl w:val="0"/>
                <w:numId w:val="1"/>
              </w:numPr>
              <w:suppressAutoHyphens w:val="0"/>
              <w:spacing w:before="120" w:line="240" w:lineRule="auto"/>
              <w:jc w:val="lef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Επενδυτική πολιτική</w:t>
            </w:r>
          </w:p>
          <w:p w:rsidR="006E79BC" w:rsidRPr="00AE0481" w:rsidRDefault="006E79BC" w:rsidP="0024432F">
            <w:pPr>
              <w:numPr>
                <w:ilvl w:val="0"/>
                <w:numId w:val="1"/>
              </w:numPr>
              <w:suppressAutoHyphens w:val="0"/>
              <w:spacing w:before="120" w:line="240" w:lineRule="auto"/>
              <w:jc w:val="lef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Ανάλυση δραστηριότητας.</w:t>
            </w:r>
          </w:p>
          <w:p w:rsidR="006E79BC" w:rsidRPr="00AE0481" w:rsidRDefault="006E79BC" w:rsidP="0024432F">
            <w:pPr>
              <w:numPr>
                <w:ilvl w:val="0"/>
                <w:numId w:val="1"/>
              </w:numPr>
              <w:suppressAutoHyphens w:val="0"/>
              <w:spacing w:before="120" w:line="240" w:lineRule="auto"/>
              <w:jc w:val="lef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Διαδικασίες οργάνωσης.</w:t>
            </w:r>
          </w:p>
          <w:p w:rsidR="006E79BC" w:rsidRPr="00AE0481" w:rsidRDefault="006E79BC" w:rsidP="0024432F">
            <w:pPr>
              <w:numPr>
                <w:ilvl w:val="0"/>
                <w:numId w:val="1"/>
              </w:numPr>
              <w:suppressAutoHyphens w:val="0"/>
              <w:spacing w:before="120" w:line="240" w:lineRule="auto"/>
              <w:jc w:val="lef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Πολιτική πωλήσεων &amp; επικοινωνιακή πολιτική.</w:t>
            </w:r>
          </w:p>
        </w:tc>
      </w:tr>
      <w:tr w:rsidR="006E79BC" w:rsidRPr="00AE0481" w:rsidTr="0024432F">
        <w:trPr>
          <w:trHeight w:val="583"/>
        </w:trPr>
        <w:tc>
          <w:tcPr>
            <w:tcW w:w="8522" w:type="dxa"/>
            <w:gridSpan w:val="3"/>
            <w:shd w:val="clear" w:color="auto" w:fill="auto"/>
          </w:tcPr>
          <w:p w:rsidR="006E79BC" w:rsidRPr="00AE0481" w:rsidRDefault="006E79BC" w:rsidP="0024432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  <w:p w:rsidR="006E79BC" w:rsidRPr="00AE0481" w:rsidRDefault="006E79BC" w:rsidP="0024432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</w:tr>
    </w:tbl>
    <w:p w:rsidR="006E79BC" w:rsidRPr="00AE0481" w:rsidRDefault="006E79BC" w:rsidP="006E79BC">
      <w:pPr>
        <w:suppressAutoHyphens w:val="0"/>
        <w:spacing w:before="120"/>
        <w:rPr>
          <w:rFonts w:ascii="Trebuchet MS" w:eastAsia="Calibri" w:hAnsi="Trebuchet MS" w:cs="Tahoma"/>
          <w:b/>
          <w:sz w:val="18"/>
          <w:szCs w:val="18"/>
          <w:lang w:val="el-GR" w:eastAsia="el-G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"/>
        <w:gridCol w:w="7570"/>
        <w:gridCol w:w="6"/>
      </w:tblGrid>
      <w:tr w:rsidR="006A04EE" w:rsidRPr="00EC1225" w:rsidTr="000A2396">
        <w:trPr>
          <w:gridAfter w:val="1"/>
          <w:wAfter w:w="6" w:type="dxa"/>
        </w:trPr>
        <w:tc>
          <w:tcPr>
            <w:tcW w:w="946" w:type="dxa"/>
            <w:shd w:val="clear" w:color="auto" w:fill="999999"/>
          </w:tcPr>
          <w:p w:rsidR="006A04EE" w:rsidRPr="00EC1225" w:rsidRDefault="006A04EE" w:rsidP="006A04EE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EC1225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2.</w:t>
            </w:r>
            <w:r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12</w:t>
            </w:r>
          </w:p>
        </w:tc>
        <w:tc>
          <w:tcPr>
            <w:tcW w:w="7570" w:type="dxa"/>
            <w:shd w:val="clear" w:color="auto" w:fill="CCCCCC"/>
          </w:tcPr>
          <w:p w:rsidR="006A04EE" w:rsidRPr="00EC1225" w:rsidRDefault="006A04EE" w:rsidP="000A2396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6A04EE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 xml:space="preserve">ΣΥΣΤΗΜΑΤΑ ΔΙΑΧΕΙΡΙΣΗΣ ΤΗΣ ΠΟΙΟΤΗΤΑΣ  </w:t>
            </w:r>
          </w:p>
        </w:tc>
      </w:tr>
      <w:tr w:rsidR="006A04EE" w:rsidRPr="00AE0481" w:rsidTr="006A04EE">
        <w:tc>
          <w:tcPr>
            <w:tcW w:w="8522" w:type="dxa"/>
            <w:gridSpan w:val="3"/>
            <w:shd w:val="clear" w:color="auto" w:fill="auto"/>
            <w:vAlign w:val="center"/>
          </w:tcPr>
          <w:p w:rsidR="006A04EE" w:rsidRPr="00AE0481" w:rsidRDefault="006A04EE" w:rsidP="000A2396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hAnsi="Trebuchet MS"/>
                <w:b/>
                <w:sz w:val="18"/>
                <w:szCs w:val="18"/>
                <w:lang w:val="el-GR" w:eastAsia="el-GR"/>
              </w:rPr>
              <w:t>Αναγράφονται τα τυχόν πιστοποιητικά</w:t>
            </w:r>
          </w:p>
        </w:tc>
      </w:tr>
    </w:tbl>
    <w:p w:rsidR="006E79BC" w:rsidRPr="00AE0481" w:rsidRDefault="006E79BC" w:rsidP="00B029A3">
      <w:pPr>
        <w:suppressAutoHyphens w:val="0"/>
        <w:spacing w:before="120"/>
        <w:rPr>
          <w:rFonts w:ascii="Trebuchet MS" w:eastAsia="Calibri" w:hAnsi="Trebuchet MS" w:cs="Tahoma"/>
          <w:b/>
          <w:color w:val="7030A0"/>
          <w:sz w:val="18"/>
          <w:szCs w:val="18"/>
          <w:lang w:val="el-GR" w:eastAsia="el-G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"/>
        <w:gridCol w:w="7570"/>
        <w:gridCol w:w="6"/>
      </w:tblGrid>
      <w:tr w:rsidR="006A04EE" w:rsidRPr="00EC1225" w:rsidTr="000A2396">
        <w:trPr>
          <w:gridAfter w:val="1"/>
          <w:wAfter w:w="6" w:type="dxa"/>
        </w:trPr>
        <w:tc>
          <w:tcPr>
            <w:tcW w:w="946" w:type="dxa"/>
            <w:shd w:val="clear" w:color="auto" w:fill="999999"/>
          </w:tcPr>
          <w:p w:rsidR="006A04EE" w:rsidRPr="00EC1225" w:rsidRDefault="006A04EE" w:rsidP="006A04EE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EC1225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2.</w:t>
            </w:r>
            <w:r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1</w:t>
            </w:r>
            <w:r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3</w:t>
            </w:r>
          </w:p>
        </w:tc>
        <w:tc>
          <w:tcPr>
            <w:tcW w:w="7570" w:type="dxa"/>
            <w:shd w:val="clear" w:color="auto" w:fill="CCCCCC"/>
          </w:tcPr>
          <w:p w:rsidR="006A04EE" w:rsidRPr="00EC1225" w:rsidRDefault="006A04EE" w:rsidP="000A2396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6A04EE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ΧΡΗΣΗ ΣΥΜΒΟΥΛΕΥΤΙΚΩΝ Η/ΚΑΙ ΥΠΟΣΤΗΡΙΚΤΙΚΩΝ ΥΠΗΡΕΣΙΩΝ ΣΤΟΝ ΤΟΜΕΑ ΤΗΣ ΚΑΙΝΟΤΟΜΙΑΣ ΤΗΝ ΤΕΛΕΥΤΑΙΑ ΤΡΙΕΤΙΑ / ΔΙΕΤΙΑ/ΕΤΟΣ</w:t>
            </w:r>
          </w:p>
        </w:tc>
      </w:tr>
      <w:tr w:rsidR="006A04EE" w:rsidRPr="006A04EE" w:rsidTr="000A2396">
        <w:tc>
          <w:tcPr>
            <w:tcW w:w="8522" w:type="dxa"/>
            <w:gridSpan w:val="3"/>
            <w:shd w:val="clear" w:color="auto" w:fill="auto"/>
            <w:vAlign w:val="center"/>
          </w:tcPr>
          <w:p w:rsidR="006A04EE" w:rsidRPr="00AE0481" w:rsidRDefault="006A04EE" w:rsidP="000A2396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hAnsi="Trebuchet MS"/>
                <w:b/>
                <w:sz w:val="18"/>
                <w:szCs w:val="18"/>
                <w:lang w:val="el-GR" w:eastAsia="el-GR"/>
              </w:rPr>
              <w:t>Αναφέρονται ενδεικτικά: Απόκτηση – αξιοποίηση διπλωμάτων ευρεσιτεχνίας,  Ανάπτυξη δικτυώσεων με οργανισμούς διάδοσης γνώσεων,  Συμμετοχή σε ερευνητικά προγράμματα, Διάθεση στην αγορά καινοτόμων προϊόντων ή/και υπηρεσιών.</w:t>
            </w:r>
          </w:p>
        </w:tc>
      </w:tr>
    </w:tbl>
    <w:p w:rsidR="006E79BC" w:rsidRDefault="006E79BC" w:rsidP="00B029A3">
      <w:pPr>
        <w:suppressAutoHyphens w:val="0"/>
        <w:spacing w:before="120"/>
        <w:rPr>
          <w:rFonts w:ascii="Trebuchet MS" w:eastAsia="Calibri" w:hAnsi="Trebuchet MS" w:cs="Tahoma"/>
          <w:b/>
          <w:color w:val="7030A0"/>
          <w:sz w:val="18"/>
          <w:szCs w:val="18"/>
          <w:lang w:val="el-GR" w:eastAsia="el-G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"/>
        <w:gridCol w:w="6250"/>
        <w:gridCol w:w="1320"/>
        <w:gridCol w:w="6"/>
      </w:tblGrid>
      <w:tr w:rsidR="006A04EE" w:rsidRPr="00EC1225" w:rsidTr="006A04EE">
        <w:trPr>
          <w:gridAfter w:val="1"/>
          <w:wAfter w:w="6" w:type="dxa"/>
        </w:trPr>
        <w:tc>
          <w:tcPr>
            <w:tcW w:w="946" w:type="dxa"/>
            <w:shd w:val="clear" w:color="auto" w:fill="999999"/>
          </w:tcPr>
          <w:p w:rsidR="006A04EE" w:rsidRPr="00EC1225" w:rsidRDefault="006A04EE" w:rsidP="006A04EE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EC1225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2.</w:t>
            </w:r>
            <w:r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1</w:t>
            </w:r>
            <w:r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4</w:t>
            </w:r>
          </w:p>
        </w:tc>
        <w:tc>
          <w:tcPr>
            <w:tcW w:w="6250" w:type="dxa"/>
            <w:shd w:val="clear" w:color="auto" w:fill="CCCCCC"/>
          </w:tcPr>
          <w:p w:rsidR="006A04EE" w:rsidRPr="00EC1225" w:rsidRDefault="006A04EE" w:rsidP="000A2396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6A04EE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Η ΕΠΙΧΕΙΡΗΣΗ ΔΙΑΘΕΤΕΙ ΚΑΤΟΧΥΡΩΜΕΝΟ ΔΙΠΛΩΜΑ ΕΥΡΕΣΙΤΕΧΝΙΑΣ</w:t>
            </w:r>
          </w:p>
        </w:tc>
        <w:tc>
          <w:tcPr>
            <w:tcW w:w="1320" w:type="dxa"/>
            <w:shd w:val="clear" w:color="auto" w:fill="CCCCCC"/>
          </w:tcPr>
          <w:p w:rsidR="006A04EE" w:rsidRPr="00EC1225" w:rsidRDefault="006A04EE" w:rsidP="000A2396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ΝΑΙ/ΟΧΙ</w:t>
            </w:r>
          </w:p>
        </w:tc>
      </w:tr>
      <w:tr w:rsidR="006A04EE" w:rsidRPr="006A04EE" w:rsidTr="00817FC4">
        <w:tc>
          <w:tcPr>
            <w:tcW w:w="8522" w:type="dxa"/>
            <w:gridSpan w:val="4"/>
            <w:shd w:val="clear" w:color="auto" w:fill="auto"/>
          </w:tcPr>
          <w:p w:rsidR="006A04EE" w:rsidRPr="00AE0481" w:rsidRDefault="006A04EE" w:rsidP="000A2396">
            <w:pPr>
              <w:suppressAutoHyphens w:val="0"/>
              <w:spacing w:before="100" w:beforeAutospacing="1" w:after="100" w:afterAutospacing="1" w:line="240" w:lineRule="auto"/>
              <w:jc w:val="left"/>
              <w:rPr>
                <w:rFonts w:ascii="Trebuchet MS" w:hAnsi="Trebuchet MS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hAnsi="Trebuchet MS"/>
                <w:b/>
                <w:sz w:val="18"/>
                <w:szCs w:val="18"/>
                <w:lang w:val="el-GR" w:eastAsia="el-GR"/>
              </w:rPr>
              <w:t xml:space="preserve">Εάν ναι αναφέρεται η ύπαρξη ή μη κατοχυρωμένου διπλώματος ευρεσιτεχνίας (πατέντα) σε διεθνές / ευρωπαϊκό / εθνικό επίπεδο </w:t>
            </w:r>
          </w:p>
        </w:tc>
      </w:tr>
    </w:tbl>
    <w:p w:rsidR="006A04EE" w:rsidRDefault="006A04EE" w:rsidP="00B029A3">
      <w:pPr>
        <w:suppressAutoHyphens w:val="0"/>
        <w:spacing w:before="120"/>
        <w:rPr>
          <w:rFonts w:ascii="Trebuchet MS" w:eastAsia="Calibri" w:hAnsi="Trebuchet MS" w:cs="Tahoma"/>
          <w:b/>
          <w:color w:val="7030A0"/>
          <w:sz w:val="18"/>
          <w:szCs w:val="18"/>
          <w:lang w:val="el-GR" w:eastAsia="el-GR"/>
        </w:rPr>
      </w:pPr>
    </w:p>
    <w:p w:rsidR="00B029A3" w:rsidRPr="00AE0481" w:rsidRDefault="00B029A3" w:rsidP="00B029A3">
      <w:pPr>
        <w:suppressAutoHyphens w:val="0"/>
        <w:spacing w:before="120" w:line="240" w:lineRule="auto"/>
        <w:rPr>
          <w:rFonts w:ascii="Trebuchet MS" w:eastAsia="Calibri" w:hAnsi="Trebuchet MS" w:cs="Arial Narrow"/>
          <w:color w:val="7030A0"/>
          <w:sz w:val="18"/>
          <w:szCs w:val="18"/>
          <w:lang w:val="el-GR" w:eastAsia="el-GR"/>
        </w:rPr>
      </w:pPr>
    </w:p>
    <w:p w:rsidR="00B029A3" w:rsidRDefault="00B029A3" w:rsidP="00B029A3">
      <w:pPr>
        <w:suppressAutoHyphens w:val="0"/>
        <w:spacing w:before="120" w:line="240" w:lineRule="auto"/>
        <w:rPr>
          <w:rFonts w:ascii="Trebuchet MS" w:eastAsia="Calibri" w:hAnsi="Trebuchet MS" w:cs="Arial Narrow"/>
          <w:color w:val="7030A0"/>
          <w:sz w:val="22"/>
          <w:szCs w:val="22"/>
          <w:lang w:val="el-GR" w:eastAsia="el-GR"/>
        </w:rPr>
      </w:pPr>
    </w:p>
    <w:tbl>
      <w:tblPr>
        <w:tblW w:w="8568" w:type="dxa"/>
        <w:tblLook w:val="01E0" w:firstRow="1" w:lastRow="1" w:firstColumn="1" w:lastColumn="1" w:noHBand="0" w:noVBand="0"/>
      </w:tblPr>
      <w:tblGrid>
        <w:gridCol w:w="648"/>
        <w:gridCol w:w="7920"/>
      </w:tblGrid>
      <w:tr w:rsidR="001B7A1C" w:rsidRPr="001B7A1C" w:rsidTr="000A239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91919"/>
          </w:tcPr>
          <w:p w:rsidR="001B7A1C" w:rsidRPr="001B7A1C" w:rsidRDefault="001B7A1C" w:rsidP="000A2396">
            <w:pPr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3</w:t>
            </w:r>
            <w:r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 xml:space="preserve">. 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1B7A1C" w:rsidRPr="001B7A1C" w:rsidRDefault="001B7A1C" w:rsidP="000A2396">
            <w:pPr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ΣΤΟΙΧΕΙΑ ΤΑΥΤΟΤΗΤΑΣ ΠΡΑΞΗΣ (ΕΠΕΝΔΥΣΗΣ</w:t>
            </w:r>
          </w:p>
        </w:tc>
      </w:tr>
    </w:tbl>
    <w:p w:rsidR="001B7A1C" w:rsidRDefault="001B7A1C" w:rsidP="00B029A3">
      <w:pPr>
        <w:suppressAutoHyphens w:val="0"/>
        <w:spacing w:before="120" w:line="240" w:lineRule="auto"/>
        <w:rPr>
          <w:rFonts w:ascii="Trebuchet MS" w:eastAsia="Calibri" w:hAnsi="Trebuchet MS" w:cs="Arial Narrow"/>
          <w:color w:val="7030A0"/>
          <w:sz w:val="22"/>
          <w:szCs w:val="22"/>
          <w:lang w:val="el-GR" w:eastAsia="el-G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"/>
        <w:gridCol w:w="3415"/>
        <w:gridCol w:w="4155"/>
      </w:tblGrid>
      <w:tr w:rsidR="001B7A1C" w:rsidRPr="00EC1225" w:rsidTr="001B7A1C">
        <w:tc>
          <w:tcPr>
            <w:tcW w:w="946" w:type="dxa"/>
            <w:shd w:val="clear" w:color="auto" w:fill="999999"/>
          </w:tcPr>
          <w:p w:rsidR="001B7A1C" w:rsidRPr="00EC1225" w:rsidRDefault="001B7A1C" w:rsidP="000A2396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3.1</w:t>
            </w:r>
          </w:p>
        </w:tc>
        <w:tc>
          <w:tcPr>
            <w:tcW w:w="3415" w:type="dxa"/>
            <w:shd w:val="clear" w:color="auto" w:fill="CCCCCC"/>
          </w:tcPr>
          <w:p w:rsidR="001B7A1C" w:rsidRPr="00EC1225" w:rsidRDefault="001B7A1C" w:rsidP="000A2396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ΤΙΤΛΟΣ ΠΡΑΞΗΣ</w:t>
            </w:r>
          </w:p>
        </w:tc>
        <w:tc>
          <w:tcPr>
            <w:tcW w:w="4155" w:type="dxa"/>
            <w:shd w:val="clear" w:color="auto" w:fill="auto"/>
          </w:tcPr>
          <w:p w:rsidR="001B7A1C" w:rsidRPr="00EC1225" w:rsidRDefault="001B7A1C" w:rsidP="000A2396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</w:p>
        </w:tc>
      </w:tr>
      <w:tr w:rsidR="001B7A1C" w:rsidRPr="00EC1225" w:rsidTr="001B7A1C">
        <w:tc>
          <w:tcPr>
            <w:tcW w:w="946" w:type="dxa"/>
            <w:shd w:val="clear" w:color="auto" w:fill="999999"/>
          </w:tcPr>
          <w:p w:rsidR="001B7A1C" w:rsidRDefault="001B7A1C" w:rsidP="000A2396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3.2</w:t>
            </w:r>
          </w:p>
        </w:tc>
        <w:tc>
          <w:tcPr>
            <w:tcW w:w="3415" w:type="dxa"/>
            <w:shd w:val="clear" w:color="auto" w:fill="CCCCCC"/>
          </w:tcPr>
          <w:p w:rsidR="001B7A1C" w:rsidRPr="001B7A1C" w:rsidRDefault="001B7A1C" w:rsidP="000A2396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ΤΙΤΛΟΣ ΠΡΑΞΗΣ (</w:t>
            </w:r>
            <w:proofErr w:type="spellStart"/>
            <w:r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Αγγλικά</w:t>
            </w:r>
            <w:proofErr w:type="spellEnd"/>
            <w:r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)</w:t>
            </w:r>
          </w:p>
        </w:tc>
        <w:tc>
          <w:tcPr>
            <w:tcW w:w="4155" w:type="dxa"/>
            <w:shd w:val="clear" w:color="auto" w:fill="auto"/>
          </w:tcPr>
          <w:p w:rsidR="001B7A1C" w:rsidRPr="00EC1225" w:rsidRDefault="001B7A1C" w:rsidP="000A2396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</w:p>
        </w:tc>
      </w:tr>
    </w:tbl>
    <w:p w:rsidR="001B7A1C" w:rsidRDefault="001B7A1C" w:rsidP="00B029A3">
      <w:pPr>
        <w:suppressAutoHyphens w:val="0"/>
        <w:spacing w:before="120" w:line="240" w:lineRule="auto"/>
        <w:rPr>
          <w:rFonts w:ascii="Trebuchet MS" w:eastAsia="Calibri" w:hAnsi="Trebuchet MS" w:cs="Arial Narrow"/>
          <w:color w:val="7030A0"/>
          <w:sz w:val="22"/>
          <w:szCs w:val="22"/>
          <w:lang w:val="el-GR" w:eastAsia="el-G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7"/>
        <w:gridCol w:w="1175"/>
        <w:gridCol w:w="2630"/>
        <w:gridCol w:w="3730"/>
      </w:tblGrid>
      <w:tr w:rsidR="00B029A3" w:rsidRPr="001B7A1C" w:rsidTr="00BE0B18">
        <w:tc>
          <w:tcPr>
            <w:tcW w:w="987" w:type="dxa"/>
            <w:shd w:val="clear" w:color="auto" w:fill="A0A0A0"/>
          </w:tcPr>
          <w:p w:rsidR="00B029A3" w:rsidRPr="001B7A1C" w:rsidRDefault="006921F3" w:rsidP="001B7A1C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3.</w:t>
            </w:r>
            <w:r w:rsidR="001B7A1C"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3</w:t>
            </w:r>
          </w:p>
        </w:tc>
        <w:tc>
          <w:tcPr>
            <w:tcW w:w="7535" w:type="dxa"/>
            <w:gridSpan w:val="3"/>
            <w:shd w:val="clear" w:color="auto" w:fill="CCCCCC"/>
          </w:tcPr>
          <w:p w:rsidR="00B029A3" w:rsidRPr="001B7A1C" w:rsidRDefault="00B029A3" w:rsidP="001B7A1C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ΒΑΣΙΚΑ ΣΤΟΙΧΕΙΑ ΤΟΠΟΥ ΥΛΟΠΟΙΗΣΗΣ ΤΗΣ ΕΠΕΝΔΥΣΗΣ (ΣΥΜΦΩΝΑ ΜΕ ΤΗΝ NUTS Level II Κωδικοποίηση)</w:t>
            </w:r>
          </w:p>
        </w:tc>
      </w:tr>
      <w:tr w:rsidR="006E79BC" w:rsidRPr="00AE0481" w:rsidTr="005C682F">
        <w:tc>
          <w:tcPr>
            <w:tcW w:w="4792" w:type="dxa"/>
            <w:gridSpan w:val="3"/>
            <w:shd w:val="clear" w:color="auto" w:fill="D9D9D9"/>
            <w:vAlign w:val="center"/>
          </w:tcPr>
          <w:p w:rsidR="006E79BC" w:rsidRPr="00AE0481" w:rsidRDefault="006E79BC" w:rsidP="001B7A1C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3.</w:t>
            </w:r>
            <w:r w:rsidR="001B7A1C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3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.0. ΑΑ. Τόπου υλοποίησης</w:t>
            </w:r>
          </w:p>
        </w:tc>
        <w:tc>
          <w:tcPr>
            <w:tcW w:w="3730" w:type="dxa"/>
            <w:shd w:val="clear" w:color="auto" w:fill="auto"/>
          </w:tcPr>
          <w:p w:rsidR="006E79BC" w:rsidRPr="00AE0481" w:rsidRDefault="006E79BC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c>
          <w:tcPr>
            <w:tcW w:w="4792" w:type="dxa"/>
            <w:gridSpan w:val="3"/>
            <w:shd w:val="clear" w:color="auto" w:fill="D9D9D9"/>
            <w:vAlign w:val="center"/>
          </w:tcPr>
          <w:p w:rsidR="00B029A3" w:rsidRPr="00AE0481" w:rsidRDefault="006921F3" w:rsidP="001B7A1C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lastRenderedPageBreak/>
              <w:t>3.</w:t>
            </w:r>
            <w:r w:rsidR="001B7A1C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3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.1.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ΠΕΡΙΦΕΡΕΙΑ</w:t>
            </w:r>
          </w:p>
        </w:tc>
        <w:tc>
          <w:tcPr>
            <w:tcW w:w="3730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ΕΠΙΛΟΓΗ ΑΠΟ ΛΙΣΤΑ</w:t>
            </w:r>
          </w:p>
        </w:tc>
      </w:tr>
      <w:tr w:rsidR="00B029A3" w:rsidRPr="00AE0481" w:rsidTr="00BE0B18">
        <w:tc>
          <w:tcPr>
            <w:tcW w:w="4792" w:type="dxa"/>
            <w:gridSpan w:val="3"/>
            <w:shd w:val="clear" w:color="auto" w:fill="D9D9D9"/>
            <w:vAlign w:val="center"/>
          </w:tcPr>
          <w:p w:rsidR="00B029A3" w:rsidRPr="00AE0481" w:rsidRDefault="006921F3" w:rsidP="001B7A1C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3.</w:t>
            </w:r>
            <w:r w:rsidR="001B7A1C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3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.2.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ΠΕΡΙΦΕΡΕΙΑΚΗ ΕΝΟΤΗΤΑ</w:t>
            </w:r>
          </w:p>
        </w:tc>
        <w:tc>
          <w:tcPr>
            <w:tcW w:w="3730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ΕΠΙΛΟΓΗ ΑΠΟ ΛΙΣΤΑ</w:t>
            </w:r>
          </w:p>
        </w:tc>
      </w:tr>
      <w:tr w:rsidR="00B029A3" w:rsidRPr="00AE0481" w:rsidTr="00BE0B18">
        <w:tc>
          <w:tcPr>
            <w:tcW w:w="4792" w:type="dxa"/>
            <w:gridSpan w:val="3"/>
            <w:shd w:val="clear" w:color="auto" w:fill="D9D9D9"/>
            <w:vAlign w:val="center"/>
          </w:tcPr>
          <w:p w:rsidR="00B029A3" w:rsidRPr="00AE0481" w:rsidRDefault="006921F3" w:rsidP="001B7A1C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3.</w:t>
            </w:r>
            <w:r w:rsidR="001B7A1C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3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.3.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ΔΗΜΟΣ – ΚΟΙΝΟΤΗΤΑ</w:t>
            </w:r>
          </w:p>
        </w:tc>
        <w:tc>
          <w:tcPr>
            <w:tcW w:w="3730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ΕΠΙΛΟΓΗ ΑΠΟ ΛΙΣΤΑ</w:t>
            </w:r>
          </w:p>
        </w:tc>
      </w:tr>
      <w:tr w:rsidR="00B029A3" w:rsidRPr="00AE0481" w:rsidTr="00BE0B18">
        <w:tc>
          <w:tcPr>
            <w:tcW w:w="4792" w:type="dxa"/>
            <w:gridSpan w:val="3"/>
            <w:shd w:val="clear" w:color="auto" w:fill="D9D9D9"/>
            <w:vAlign w:val="center"/>
          </w:tcPr>
          <w:p w:rsidR="00B029A3" w:rsidRPr="00AE0481" w:rsidRDefault="006921F3" w:rsidP="001B7A1C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3.</w:t>
            </w:r>
            <w:r w:rsidR="001B7A1C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3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.4.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ΔΗΜΟΤΙΚΟ ΔΙΑΜΕΡΙΣΜΑ</w:t>
            </w:r>
          </w:p>
        </w:tc>
        <w:tc>
          <w:tcPr>
            <w:tcW w:w="3730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ΕΠΙΛΟΓΗ ΑΠΟ ΛΙΣΤΑ</w:t>
            </w:r>
          </w:p>
        </w:tc>
      </w:tr>
      <w:tr w:rsidR="00B029A3" w:rsidRPr="00AE0481" w:rsidTr="00BE0B18">
        <w:tc>
          <w:tcPr>
            <w:tcW w:w="2162" w:type="dxa"/>
            <w:gridSpan w:val="2"/>
            <w:vMerge w:val="restart"/>
            <w:shd w:val="clear" w:color="auto" w:fill="D9D9D9"/>
            <w:vAlign w:val="center"/>
          </w:tcPr>
          <w:p w:rsidR="00B029A3" w:rsidRPr="00AE0481" w:rsidRDefault="005C682F" w:rsidP="001B7A1C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3.</w:t>
            </w:r>
            <w:r w:rsidR="001B7A1C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3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.5.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ΔΙΕΥΘΥΝΣΗ ΤΟΠΟΥ ΥΛΟΠΟΙΗΣΗΣ </w:t>
            </w:r>
          </w:p>
        </w:tc>
        <w:tc>
          <w:tcPr>
            <w:tcW w:w="2630" w:type="dxa"/>
            <w:shd w:val="clear" w:color="auto" w:fill="D9D9D9"/>
            <w:vAlign w:val="center"/>
          </w:tcPr>
          <w:p w:rsidR="00B029A3" w:rsidRPr="00AE0481" w:rsidRDefault="005C682F" w:rsidP="001B7A1C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3.</w:t>
            </w:r>
            <w:r w:rsidR="001B7A1C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3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.5.1 </w:t>
            </w:r>
            <w:r w:rsidR="00B029A3"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ΟΔΟΣ – ΑΡΙΘΜΟΣ</w:t>
            </w:r>
          </w:p>
        </w:tc>
        <w:tc>
          <w:tcPr>
            <w:tcW w:w="3730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c>
          <w:tcPr>
            <w:tcW w:w="2162" w:type="dxa"/>
            <w:gridSpan w:val="2"/>
            <w:vMerge/>
            <w:shd w:val="clear" w:color="auto" w:fill="D9D9D9"/>
            <w:vAlign w:val="center"/>
          </w:tcPr>
          <w:p w:rsidR="00B029A3" w:rsidRPr="00AE0481" w:rsidRDefault="00B029A3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  <w:tc>
          <w:tcPr>
            <w:tcW w:w="2630" w:type="dxa"/>
            <w:shd w:val="clear" w:color="auto" w:fill="D9D9D9"/>
            <w:vAlign w:val="center"/>
          </w:tcPr>
          <w:p w:rsidR="00B029A3" w:rsidRPr="00AE0481" w:rsidRDefault="005C682F" w:rsidP="001B7A1C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3.</w:t>
            </w:r>
            <w:r w:rsidR="001B7A1C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3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.5.2</w:t>
            </w:r>
            <w:r w:rsidR="00B029A3"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ΤΟΠΟΘΕΣΙΑ</w:t>
            </w:r>
          </w:p>
        </w:tc>
        <w:tc>
          <w:tcPr>
            <w:tcW w:w="3730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c>
          <w:tcPr>
            <w:tcW w:w="2162" w:type="dxa"/>
            <w:gridSpan w:val="2"/>
            <w:vMerge/>
            <w:shd w:val="clear" w:color="auto" w:fill="D9D9D9"/>
            <w:vAlign w:val="center"/>
          </w:tcPr>
          <w:p w:rsidR="00B029A3" w:rsidRPr="00AE0481" w:rsidRDefault="00B029A3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  <w:tc>
          <w:tcPr>
            <w:tcW w:w="2630" w:type="dxa"/>
            <w:shd w:val="clear" w:color="auto" w:fill="D9D9D9"/>
            <w:vAlign w:val="center"/>
          </w:tcPr>
          <w:p w:rsidR="00B029A3" w:rsidRPr="00AE0481" w:rsidRDefault="005C682F" w:rsidP="001B7A1C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3.</w:t>
            </w:r>
            <w:r w:rsidR="001B7A1C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3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.5.3</w:t>
            </w:r>
            <w:r w:rsidR="00B029A3"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ΤΑΧ. ΚΩΔΙΚΟΣ</w:t>
            </w:r>
          </w:p>
        </w:tc>
        <w:tc>
          <w:tcPr>
            <w:tcW w:w="3730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c>
          <w:tcPr>
            <w:tcW w:w="4792" w:type="dxa"/>
            <w:gridSpan w:val="3"/>
            <w:shd w:val="clear" w:color="auto" w:fill="D9D9D9"/>
            <w:vAlign w:val="center"/>
          </w:tcPr>
          <w:p w:rsidR="00B029A3" w:rsidRPr="00AE0481" w:rsidRDefault="005C682F" w:rsidP="001B7A1C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3.</w:t>
            </w:r>
            <w:r w:rsidR="001B7A1C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3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.5.4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ΤΗΛΕΦΩΝΟ ΕΠΙΚΟΙΝΩΝΙΑΣ</w:t>
            </w:r>
          </w:p>
        </w:tc>
        <w:tc>
          <w:tcPr>
            <w:tcW w:w="3730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BE0B18">
        <w:tc>
          <w:tcPr>
            <w:tcW w:w="4792" w:type="dxa"/>
            <w:gridSpan w:val="3"/>
            <w:shd w:val="clear" w:color="auto" w:fill="D9D9D9"/>
            <w:vAlign w:val="center"/>
          </w:tcPr>
          <w:p w:rsidR="00B029A3" w:rsidRPr="00AE0481" w:rsidRDefault="005C682F" w:rsidP="001B7A1C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3.</w:t>
            </w:r>
            <w:r w:rsidR="001B7A1C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3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.5.5 Ηλεκτρονική Διεύθυνση (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  <w:t>e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-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n-US" w:eastAsia="el-GR"/>
              </w:rPr>
              <w:t>mail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)</w:t>
            </w:r>
          </w:p>
        </w:tc>
        <w:tc>
          <w:tcPr>
            <w:tcW w:w="3730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  <w:tr w:rsidR="00B029A3" w:rsidRPr="004A4321" w:rsidTr="00BE0B18">
        <w:tc>
          <w:tcPr>
            <w:tcW w:w="4792" w:type="dxa"/>
            <w:gridSpan w:val="3"/>
            <w:shd w:val="clear" w:color="auto" w:fill="D9D9D9"/>
            <w:vAlign w:val="center"/>
          </w:tcPr>
          <w:p w:rsidR="00B029A3" w:rsidRPr="00AE0481" w:rsidRDefault="005C682F" w:rsidP="001B7A1C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3.</w:t>
            </w:r>
            <w:r w:rsidR="001B7A1C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3</w:t>
            </w: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.5.6 </w:t>
            </w:r>
            <w:r w:rsidR="00B029A3"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ΙΔΙΑΙΤΕΡΑ ΧΑΡΑΚΤΗΡΙΣΤΙΚΑ ΤΟΠΟΥ ΥΛΟΠΟΙΗΣΗΣ</w:t>
            </w:r>
          </w:p>
        </w:tc>
        <w:tc>
          <w:tcPr>
            <w:tcW w:w="3730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Π.Χ. ΒΙΠΕ/ΟΡΕΙΝΟΙ ΟΓΚΟΙ/ΜΙΚΡΟ ΝΗΣΙ</w:t>
            </w:r>
          </w:p>
        </w:tc>
      </w:tr>
    </w:tbl>
    <w:p w:rsidR="00B029A3" w:rsidRPr="00AE0481" w:rsidRDefault="006E79BC" w:rsidP="00B029A3">
      <w:pPr>
        <w:suppressAutoHyphens w:val="0"/>
        <w:spacing w:before="120"/>
        <w:rPr>
          <w:rFonts w:ascii="Trebuchet MS" w:eastAsia="Calibri" w:hAnsi="Trebuchet MS" w:cs="Tahoma"/>
          <w:b/>
          <w:color w:val="7030A0"/>
          <w:szCs w:val="20"/>
          <w:lang w:val="el-GR" w:eastAsia="el-GR"/>
        </w:rPr>
      </w:pPr>
      <w:r w:rsidRPr="00AE0481">
        <w:rPr>
          <w:rFonts w:ascii="Trebuchet MS" w:eastAsia="Calibri" w:hAnsi="Trebuchet MS" w:cs="Tahoma"/>
          <w:b/>
          <w:color w:val="7030A0"/>
          <w:sz w:val="18"/>
          <w:szCs w:val="18"/>
          <w:lang w:val="el-GR" w:eastAsia="el-GR"/>
        </w:rPr>
        <w:t>(+) – Παραπάνω από ένα Τόπους Υλοποίησης</w:t>
      </w:r>
    </w:p>
    <w:p w:rsidR="006E79BC" w:rsidRPr="00AE0481" w:rsidRDefault="006E79BC" w:rsidP="00B029A3">
      <w:pPr>
        <w:suppressAutoHyphens w:val="0"/>
        <w:spacing w:before="120"/>
        <w:rPr>
          <w:rFonts w:ascii="Trebuchet MS" w:eastAsia="Calibri" w:hAnsi="Trebuchet MS" w:cs="Tahoma"/>
          <w:b/>
          <w:color w:val="7030A0"/>
          <w:szCs w:val="20"/>
          <w:lang w:val="el-GR" w:eastAsia="el-GR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2434"/>
        <w:gridCol w:w="3233"/>
        <w:gridCol w:w="653"/>
        <w:gridCol w:w="1101"/>
        <w:gridCol w:w="6"/>
        <w:gridCol w:w="85"/>
      </w:tblGrid>
      <w:tr w:rsidR="00B029A3" w:rsidRPr="001B7A1C" w:rsidTr="001B7A1C">
        <w:tc>
          <w:tcPr>
            <w:tcW w:w="1101" w:type="dxa"/>
            <w:shd w:val="clear" w:color="auto" w:fill="999999"/>
          </w:tcPr>
          <w:p w:rsidR="00B029A3" w:rsidRPr="001B7A1C" w:rsidRDefault="002715AE" w:rsidP="001B7A1C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3</w:t>
            </w:r>
            <w:r w:rsidR="001B0EE3"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.</w:t>
            </w:r>
            <w:r w:rsidR="00B029A3"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4</w:t>
            </w:r>
          </w:p>
        </w:tc>
        <w:tc>
          <w:tcPr>
            <w:tcW w:w="7512" w:type="dxa"/>
            <w:gridSpan w:val="6"/>
            <w:shd w:val="clear" w:color="auto" w:fill="CCCCCC"/>
          </w:tcPr>
          <w:p w:rsidR="00B029A3" w:rsidRPr="001B7A1C" w:rsidRDefault="00B029A3" w:rsidP="001B7A1C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Κ.Α.Δ. ΕΠΕΝΔΥΣΗΣ (NACE Level Group)</w:t>
            </w:r>
          </w:p>
        </w:tc>
      </w:tr>
      <w:tr w:rsidR="00B029A3" w:rsidRPr="00AE0481" w:rsidTr="00542A8F">
        <w:tc>
          <w:tcPr>
            <w:tcW w:w="1101" w:type="dxa"/>
            <w:shd w:val="clear" w:color="auto" w:fill="D9D9D9"/>
          </w:tcPr>
          <w:p w:rsidR="00B029A3" w:rsidRPr="00AE0481" w:rsidRDefault="009E6FCC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3.4.1. </w:t>
            </w:r>
            <w:r w:rsidR="00B029A3"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Α/Α</w:t>
            </w:r>
          </w:p>
        </w:tc>
        <w:tc>
          <w:tcPr>
            <w:tcW w:w="2434" w:type="dxa"/>
            <w:shd w:val="clear" w:color="auto" w:fill="D9D9D9"/>
          </w:tcPr>
          <w:p w:rsidR="00B029A3" w:rsidRPr="00AE0481" w:rsidRDefault="009E6FCC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3.4.2. </w:t>
            </w:r>
            <w:r w:rsidR="00B029A3"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Κωδικός</w:t>
            </w:r>
          </w:p>
        </w:tc>
        <w:tc>
          <w:tcPr>
            <w:tcW w:w="3233" w:type="dxa"/>
            <w:shd w:val="clear" w:color="auto" w:fill="D9D9D9"/>
          </w:tcPr>
          <w:p w:rsidR="00B029A3" w:rsidRPr="00AE0481" w:rsidRDefault="009E6FCC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3.4.3 </w:t>
            </w:r>
            <w:r w:rsidR="00B029A3"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Περιγραφή Κ.Α.Δ.</w:t>
            </w:r>
          </w:p>
        </w:tc>
        <w:tc>
          <w:tcPr>
            <w:tcW w:w="1845" w:type="dxa"/>
            <w:gridSpan w:val="4"/>
            <w:shd w:val="clear" w:color="auto" w:fill="D9D9D9"/>
          </w:tcPr>
          <w:p w:rsidR="00B029A3" w:rsidRPr="00AE0481" w:rsidRDefault="009E6FCC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3.4.4 </w:t>
            </w:r>
            <w:r w:rsidR="00B029A3"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Ημερομηνία ενεργοποίησης ΚΑΔ</w:t>
            </w:r>
          </w:p>
        </w:tc>
      </w:tr>
      <w:tr w:rsidR="00B029A3" w:rsidRPr="004A4321" w:rsidTr="00542A8F">
        <w:tc>
          <w:tcPr>
            <w:tcW w:w="1101" w:type="dxa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1</w:t>
            </w:r>
          </w:p>
        </w:tc>
        <w:tc>
          <w:tcPr>
            <w:tcW w:w="2434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ΕΠΙΛΟΓΗ ΑΠΟ ΛΙΣΤΑ ΟΠΟΥ ΠΕΡΙΕΧΕΙ ΤΟΥΣ ΕΠΙΛΕΞΙΜΟΥΣ Κ.Α.Δ. ΒΑΣΕΙ </w:t>
            </w:r>
            <w:r w:rsidRPr="00AE0481">
              <w:rPr>
                <w:rFonts w:ascii="Trebuchet MS" w:eastAsia="Calibri" w:hAnsi="Trebuchet MS" w:cs="Arial Narrow"/>
                <w:sz w:val="18"/>
                <w:szCs w:val="18"/>
                <w:lang w:val="el-GR" w:eastAsia="el-GR"/>
              </w:rPr>
              <w:t>ΤΗΣ ΠΡΟΚΗΡΥΞΗΣ</w:t>
            </w:r>
          </w:p>
        </w:tc>
        <w:tc>
          <w:tcPr>
            <w:tcW w:w="3233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ΕΠΙΛΟΓΗ ΑΠΟ ΛΙΣΤΑ ΟΠΟΥ ΠΕΡΙΕΧΕΙ ΤΟΥΣ ΕΠΙΛΕΞΙΜΟΥΣ Κ.Α.Δ. Β</w:t>
            </w:r>
            <w:r w:rsidRPr="00AE0481">
              <w:rPr>
                <w:rFonts w:ascii="Trebuchet MS" w:eastAsia="Calibri" w:hAnsi="Trebuchet MS" w:cs="Arial Narrow"/>
                <w:sz w:val="18"/>
                <w:szCs w:val="18"/>
                <w:lang w:val="el-GR" w:eastAsia="el-GR"/>
              </w:rPr>
              <w:t>ΑΣΕΙ ΤΗΣ ΠΡΟΚΗΡΥΞΗΣ</w:t>
            </w:r>
          </w:p>
        </w:tc>
        <w:tc>
          <w:tcPr>
            <w:tcW w:w="1845" w:type="dxa"/>
            <w:gridSpan w:val="4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</w:p>
        </w:tc>
      </w:tr>
      <w:tr w:rsidR="00B029A3" w:rsidRPr="001B7A1C" w:rsidTr="001B7A1C">
        <w:trPr>
          <w:gridAfter w:val="2"/>
          <w:wAfter w:w="91" w:type="dxa"/>
        </w:trPr>
        <w:tc>
          <w:tcPr>
            <w:tcW w:w="1101" w:type="dxa"/>
            <w:shd w:val="clear" w:color="auto" w:fill="808080" w:themeFill="background1" w:themeFillShade="80"/>
          </w:tcPr>
          <w:p w:rsidR="00B029A3" w:rsidRPr="001B7A1C" w:rsidRDefault="00B029A3" w:rsidP="001B7A1C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3</w:t>
            </w:r>
            <w:r w:rsidR="009E6FCC"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.5</w:t>
            </w:r>
            <w:r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 xml:space="preserve"> </w:t>
            </w:r>
          </w:p>
        </w:tc>
        <w:tc>
          <w:tcPr>
            <w:tcW w:w="7421" w:type="dxa"/>
            <w:gridSpan w:val="4"/>
            <w:shd w:val="clear" w:color="auto" w:fill="D9D9D9"/>
          </w:tcPr>
          <w:p w:rsidR="00B029A3" w:rsidRPr="001B7A1C" w:rsidRDefault="00B029A3" w:rsidP="001B7A1C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ΦΠΑ</w:t>
            </w:r>
            <w:r w:rsidR="009E6FCC"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 xml:space="preserve"> (που </w:t>
            </w:r>
            <w:r w:rsidR="00046272"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σ</w:t>
            </w:r>
            <w:r w:rsidR="009E6FCC"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 xml:space="preserve">υνδέεται </w:t>
            </w:r>
            <w:r w:rsidR="009E6FCC"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με τον ΚΑΔ επένδυσης)</w:t>
            </w:r>
          </w:p>
        </w:tc>
      </w:tr>
      <w:tr w:rsidR="00B029A3" w:rsidRPr="00AE0481" w:rsidTr="00542A8F">
        <w:trPr>
          <w:gridAfter w:val="1"/>
          <w:wAfter w:w="85" w:type="dxa"/>
        </w:trPr>
        <w:tc>
          <w:tcPr>
            <w:tcW w:w="1101" w:type="dxa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  <w:tc>
          <w:tcPr>
            <w:tcW w:w="6320" w:type="dxa"/>
            <w:gridSpan w:val="3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Είναι ο ΦΠΑ Ανακτήσιμος;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ΝΑΙ/ΟΧΙ</w:t>
            </w:r>
          </w:p>
        </w:tc>
      </w:tr>
    </w:tbl>
    <w:p w:rsidR="00B029A3" w:rsidRPr="00AE0481" w:rsidRDefault="00B029A3" w:rsidP="00B029A3">
      <w:pPr>
        <w:suppressAutoHyphens w:val="0"/>
        <w:spacing w:before="120"/>
        <w:rPr>
          <w:rFonts w:ascii="Trebuchet MS" w:eastAsia="Calibri" w:hAnsi="Trebuchet MS" w:cs="Tahoma"/>
          <w:b/>
          <w:szCs w:val="20"/>
          <w:lang w:val="el-GR" w:eastAsia="el-G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7"/>
        <w:gridCol w:w="7322"/>
        <w:gridCol w:w="13"/>
      </w:tblGrid>
      <w:tr w:rsidR="00B029A3" w:rsidRPr="001B7A1C" w:rsidTr="001B7A1C">
        <w:trPr>
          <w:gridAfter w:val="1"/>
          <w:wAfter w:w="13" w:type="dxa"/>
        </w:trPr>
        <w:tc>
          <w:tcPr>
            <w:tcW w:w="1187" w:type="dxa"/>
            <w:shd w:val="clear" w:color="auto" w:fill="808080" w:themeFill="background1" w:themeFillShade="80"/>
          </w:tcPr>
          <w:p w:rsidR="00B029A3" w:rsidRPr="001B7A1C" w:rsidRDefault="006E79BC" w:rsidP="001B7A1C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3.</w:t>
            </w:r>
            <w:r w:rsidR="00B029A3"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6.</w:t>
            </w:r>
          </w:p>
        </w:tc>
        <w:tc>
          <w:tcPr>
            <w:tcW w:w="7322" w:type="dxa"/>
            <w:shd w:val="clear" w:color="auto" w:fill="CCCCCC"/>
          </w:tcPr>
          <w:p w:rsidR="00B029A3" w:rsidRPr="001B7A1C" w:rsidRDefault="00B029A3" w:rsidP="001B7A1C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ΠΕΡΙΓΡΑΦΗ ΤΗΣ ΠΡΟΤΕΙΝΟΜΕΝΗΣ ΕΠΕΝΔΥΣΗΣ – ΣΥΓΚΡΙΣΗ ΥΦΙΣΤΑΜΕΝΗΣ ΚΑΤΑΣΤΑΣΗΣ &amp; ΝΕΑΣ ΚΑΤΑΣΤΑΣΗΣ ΜΕΤΑ ΤΗΝ ΠΡΟΤΕΙΝΟΜΕΝΗ ΕΠΕΝΔΥΣΗ</w:t>
            </w:r>
          </w:p>
        </w:tc>
      </w:tr>
      <w:tr w:rsidR="00B029A3" w:rsidRPr="004A4321" w:rsidTr="004A4321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Αναλυτική Περιγραφή της Επένδυσης</w:t>
            </w:r>
          </w:p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Περιγράφονται με τρόπο απόλυτα κατανοητό, αναλυτικό και τεκμηριωμένο τα παρακάτω πεδία:</w:t>
            </w:r>
          </w:p>
          <w:p w:rsidR="00B029A3" w:rsidRPr="00AE0481" w:rsidRDefault="00B029A3" w:rsidP="00542A8F">
            <w:pPr>
              <w:numPr>
                <w:ilvl w:val="0"/>
                <w:numId w:val="2"/>
              </w:numPr>
              <w:suppressAutoHyphens w:val="0"/>
              <w:spacing w:before="120" w:line="240" w:lineRule="auto"/>
              <w:jc w:val="lef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Αναλυτική περιγραφή του επενδυτικού σχεδίου του αντικειμένου και των στόχων του</w:t>
            </w:r>
            <w:r w:rsidR="00594B03"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  - Αναγκαιότητα Πράξης</w:t>
            </w: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. </w:t>
            </w:r>
          </w:p>
          <w:p w:rsidR="00B029A3" w:rsidRPr="00AE0481" w:rsidRDefault="00B029A3" w:rsidP="00542A8F">
            <w:pPr>
              <w:numPr>
                <w:ilvl w:val="0"/>
                <w:numId w:val="2"/>
              </w:numPr>
              <w:suppressAutoHyphens w:val="0"/>
              <w:spacing w:before="120" w:line="240" w:lineRule="auto"/>
              <w:jc w:val="lef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Τεκμηρίωση των δαπανών που προβλέπονται στο επενδυτικό σχέδιο καθώς και οι προβλέψεις των οικονομικών της επιχείρησης (έσοδα- έξοδα)  για την περίοδο υλοποίησης του επενδυτικού σχεδίου καθώς και για τρία έτη από την ολοκλήρωσή του.</w:t>
            </w:r>
          </w:p>
          <w:p w:rsidR="00B029A3" w:rsidRPr="00AE0481" w:rsidRDefault="00B029A3" w:rsidP="00542A8F">
            <w:pPr>
              <w:numPr>
                <w:ilvl w:val="0"/>
                <w:numId w:val="2"/>
              </w:numPr>
              <w:suppressAutoHyphens w:val="0"/>
              <w:spacing w:before="120" w:line="240" w:lineRule="auto"/>
              <w:jc w:val="lef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Βαθμός πρωτοτυπίας του προϊόντος/υπηρεσίας σε σχέση με τα ήδη διαθέσιμα στην αγορά</w:t>
            </w:r>
            <w:r w:rsidR="00594B03"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 – Καινοτομία Πράξης</w:t>
            </w: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. </w:t>
            </w:r>
          </w:p>
          <w:p w:rsidR="00B029A3" w:rsidRPr="00AE0481" w:rsidRDefault="00B029A3" w:rsidP="00542A8F">
            <w:pPr>
              <w:numPr>
                <w:ilvl w:val="0"/>
                <w:numId w:val="2"/>
              </w:numPr>
              <w:suppressAutoHyphens w:val="0"/>
              <w:spacing w:before="120" w:line="240" w:lineRule="auto"/>
              <w:jc w:val="lef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lastRenderedPageBreak/>
              <w:t xml:space="preserve">Σχεδιαζόμενες ενέργειες προώθησης , οι πρακτικές και πολιτικές </w:t>
            </w:r>
            <w:proofErr w:type="spellStart"/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marketing</w:t>
            </w:r>
            <w:proofErr w:type="spellEnd"/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 της επιχείρησης (π.χ. προώθηση, διαφήμιση, δημόσιες σχέσεις). </w:t>
            </w:r>
          </w:p>
          <w:p w:rsidR="00B029A3" w:rsidRPr="00AE0481" w:rsidRDefault="00B029A3" w:rsidP="00542A8F">
            <w:pPr>
              <w:numPr>
                <w:ilvl w:val="0"/>
                <w:numId w:val="2"/>
              </w:numPr>
              <w:suppressAutoHyphens w:val="0"/>
              <w:spacing w:before="120" w:line="240" w:lineRule="auto"/>
              <w:jc w:val="lef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Σύνδεση της προτεινόμενης επένδυσης με τον αναπτυξιακό σχεδιασμό της επιχείρησης. </w:t>
            </w:r>
          </w:p>
          <w:p w:rsidR="00B029A3" w:rsidRPr="00AE0481" w:rsidRDefault="00B029A3" w:rsidP="00542A8F">
            <w:pPr>
              <w:numPr>
                <w:ilvl w:val="0"/>
                <w:numId w:val="2"/>
              </w:numPr>
              <w:suppressAutoHyphens w:val="0"/>
              <w:spacing w:before="120" w:line="240" w:lineRule="auto"/>
              <w:jc w:val="lef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Αναμενόμενα </w:t>
            </w:r>
            <w:r w:rsidR="00AE36B8"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Οφέλη / Ωφελούμενος Πληθυσμός </w:t>
            </w: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(π.χ. ανάπτυξη καινοτόμων για την περιοχή </w:t>
            </w:r>
            <w:proofErr w:type="spellStart"/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προϊόντωνή</w:t>
            </w:r>
            <w:proofErr w:type="spellEnd"/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/και υπηρεσιών,  εφαρμογή νέων ή ουσιωδώς βελτιωμένων μεθόδων  παραγωγής ή διανομής, διάχυση καινοτομίας στον περιφερειακό ιστό, ανταγωνιστικότητα περιφερειακής οικονομίας, ανάπτυξη νέων προϊόντων, ενίσχυση εξαγωγικού προσανατολισμού επιχειρήσεων, δημιουργία απασχόλησης, </w:t>
            </w:r>
            <w:proofErr w:type="spellStart"/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κ.λ.π</w:t>
            </w:r>
            <w:proofErr w:type="spellEnd"/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).</w:t>
            </w:r>
          </w:p>
          <w:p w:rsidR="00B029A3" w:rsidRPr="00AE0481" w:rsidRDefault="00B029A3" w:rsidP="00542A8F">
            <w:pPr>
              <w:numPr>
                <w:ilvl w:val="0"/>
                <w:numId w:val="2"/>
              </w:numPr>
              <w:suppressAutoHyphens w:val="0"/>
              <w:spacing w:before="120" w:line="240" w:lineRule="auto"/>
              <w:jc w:val="left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Αναλύεται ο τρόπος σύνδεσης του προτεινόμενου έργου με την Περιφερειακή Στρατηγική Έξυπνης Εξειδίκευσης.</w:t>
            </w:r>
          </w:p>
          <w:p w:rsidR="00B029A3" w:rsidRPr="00AE0481" w:rsidRDefault="00B029A3" w:rsidP="00542A8F">
            <w:pPr>
              <w:numPr>
                <w:ilvl w:val="0"/>
                <w:numId w:val="2"/>
              </w:numPr>
              <w:suppressAutoHyphens w:val="0"/>
              <w:spacing w:before="120" w:line="240" w:lineRule="auto"/>
              <w:jc w:val="left"/>
              <w:rPr>
                <w:rFonts w:ascii="Trebuchet MS" w:eastAsia="Calibri" w:hAnsi="Trebuchet MS" w:cs="Tahoma"/>
                <w:sz w:val="18"/>
                <w:szCs w:val="18"/>
                <w:highlight w:val="yellow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Αναφέρονται τυχόν αιτήσεις/συμμετοχές και διακρίσεις του προϊόντος/υπηρεσίας σε διαγωνισμούς καινοτομίας</w:t>
            </w:r>
          </w:p>
          <w:p w:rsidR="00B029A3" w:rsidRPr="00AE0481" w:rsidRDefault="00B029A3" w:rsidP="00542A8F">
            <w:pPr>
              <w:numPr>
                <w:ilvl w:val="0"/>
                <w:numId w:val="2"/>
              </w:numPr>
              <w:suppressAutoHyphens w:val="0"/>
              <w:spacing w:before="120" w:line="240" w:lineRule="auto"/>
              <w:jc w:val="left"/>
              <w:rPr>
                <w:rFonts w:ascii="Trebuchet MS" w:eastAsia="Calibri" w:hAnsi="Trebuchet MS" w:cs="Tahoma"/>
                <w:sz w:val="18"/>
                <w:szCs w:val="18"/>
                <w:highlight w:val="yellow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Περιγράφεται αναλυτικά η κατάσταση της αγοράς του  κλάδου δραστηριοποίησης του προϊόντος και περιγράφονται οι αγορές στόχοι του προϊόντος.</w:t>
            </w:r>
          </w:p>
          <w:p w:rsidR="00B029A3" w:rsidRPr="00AE0481" w:rsidRDefault="00B029A3" w:rsidP="00542A8F">
            <w:pPr>
              <w:numPr>
                <w:ilvl w:val="0"/>
                <w:numId w:val="2"/>
              </w:numPr>
              <w:suppressAutoHyphens w:val="0"/>
              <w:spacing w:before="120" w:line="240" w:lineRule="auto"/>
              <w:jc w:val="left"/>
              <w:rPr>
                <w:rFonts w:ascii="Trebuchet MS" w:eastAsia="Calibri" w:hAnsi="Trebuchet MS" w:cs="Tahoma"/>
                <w:sz w:val="18"/>
                <w:szCs w:val="18"/>
                <w:highlight w:val="yellow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Περιγραφή του τρόπου με τον οποίο η εφαρμογή του σχεδίου οδηγεί στην περαιτέρω προστασία του περιβάλλοντος και στην εξοικονόμηση περιβαλλοντικών πόρων.</w:t>
            </w:r>
          </w:p>
          <w:p w:rsidR="00B029A3" w:rsidRPr="00AE0481" w:rsidRDefault="00B029A3" w:rsidP="00542A8F">
            <w:pPr>
              <w:numPr>
                <w:ilvl w:val="0"/>
                <w:numId w:val="2"/>
              </w:numPr>
              <w:suppressAutoHyphens w:val="0"/>
              <w:spacing w:before="120" w:line="240" w:lineRule="auto"/>
              <w:jc w:val="left"/>
              <w:rPr>
                <w:rFonts w:ascii="Trebuchet MS" w:eastAsia="Calibri" w:hAnsi="Trebuchet MS" w:cs="Tahoma"/>
                <w:sz w:val="18"/>
                <w:szCs w:val="18"/>
                <w:highlight w:val="yellow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Παρατίθεται οποιοδήποτε χρήσιμο στοιχείο για την καλύτερη κατανόηση της προτεινόμενης επένδυσης, κατά την κρίση του αιτούντα.</w:t>
            </w:r>
          </w:p>
        </w:tc>
      </w:tr>
      <w:tr w:rsidR="00B029A3" w:rsidRPr="004A4321" w:rsidTr="004A4321">
        <w:tc>
          <w:tcPr>
            <w:tcW w:w="8522" w:type="dxa"/>
            <w:gridSpan w:val="3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</w:p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</w:p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</w:p>
        </w:tc>
      </w:tr>
    </w:tbl>
    <w:p w:rsidR="004A4321" w:rsidRDefault="004A4321" w:rsidP="00B029A3">
      <w:pPr>
        <w:suppressAutoHyphens w:val="0"/>
        <w:spacing w:before="100" w:beforeAutospacing="1" w:after="100" w:afterAutospacing="1" w:line="240" w:lineRule="auto"/>
        <w:jc w:val="left"/>
        <w:rPr>
          <w:rFonts w:ascii="Trebuchet MS" w:hAnsi="Trebuchet MS"/>
          <w:b/>
          <w:sz w:val="18"/>
          <w:szCs w:val="18"/>
          <w:lang w:val="el-GR" w:eastAsia="el-GR"/>
        </w:rPr>
      </w:pPr>
      <w:bookmarkStart w:id="21" w:name="_Toc433620786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7796"/>
      </w:tblGrid>
      <w:tr w:rsidR="004A4321" w:rsidRPr="001B7A1C" w:rsidTr="001B7A1C">
        <w:tc>
          <w:tcPr>
            <w:tcW w:w="817" w:type="dxa"/>
            <w:shd w:val="clear" w:color="auto" w:fill="808080" w:themeFill="background1" w:themeFillShade="80"/>
          </w:tcPr>
          <w:p w:rsidR="004A4321" w:rsidRPr="001B7A1C" w:rsidRDefault="004A4321" w:rsidP="001B7A1C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3.</w:t>
            </w:r>
            <w:r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7</w:t>
            </w:r>
          </w:p>
        </w:tc>
        <w:tc>
          <w:tcPr>
            <w:tcW w:w="7796" w:type="dxa"/>
            <w:shd w:val="clear" w:color="auto" w:fill="CCCCCC"/>
          </w:tcPr>
          <w:p w:rsidR="004A4321" w:rsidRPr="001B7A1C" w:rsidRDefault="004A4321" w:rsidP="001B7A1C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commentRangeStart w:id="22"/>
            <w:r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 xml:space="preserve">ΕΠΙΚΟΙΝΩΝΙΑΚΗ </w:t>
            </w:r>
            <w:commentRangeEnd w:id="22"/>
            <w:r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commentReference w:id="22"/>
            </w:r>
            <w:r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ΠΕΡΙΓΡΑΦΗ ΤΗΣ ΕΠΕΝΔΥΣΗΣ</w:t>
            </w:r>
          </w:p>
        </w:tc>
      </w:tr>
      <w:tr w:rsidR="004A4321" w:rsidRPr="00AE0481" w:rsidTr="004A4321">
        <w:tc>
          <w:tcPr>
            <w:tcW w:w="8613" w:type="dxa"/>
            <w:gridSpan w:val="2"/>
            <w:shd w:val="clear" w:color="auto" w:fill="auto"/>
          </w:tcPr>
          <w:p w:rsidR="004A4321" w:rsidRPr="00AE0481" w:rsidRDefault="004A4321" w:rsidP="000A2396">
            <w:pPr>
              <w:suppressAutoHyphens w:val="0"/>
              <w:spacing w:before="120"/>
              <w:rPr>
                <w:rFonts w:ascii="Trebuchet MS" w:hAnsi="Trebuchet MS"/>
                <w:b/>
                <w:bCs/>
                <w:sz w:val="18"/>
                <w:szCs w:val="18"/>
                <w:lang w:val="el-GR" w:eastAsia="el-GR"/>
              </w:rPr>
            </w:pPr>
          </w:p>
        </w:tc>
      </w:tr>
    </w:tbl>
    <w:p w:rsidR="004A4321" w:rsidRDefault="004A4321" w:rsidP="00B029A3">
      <w:pPr>
        <w:suppressAutoHyphens w:val="0"/>
        <w:spacing w:before="100" w:beforeAutospacing="1" w:after="100" w:afterAutospacing="1" w:line="240" w:lineRule="auto"/>
        <w:jc w:val="left"/>
        <w:rPr>
          <w:rFonts w:ascii="Trebuchet MS" w:hAnsi="Trebuchet MS"/>
          <w:b/>
          <w:sz w:val="18"/>
          <w:szCs w:val="18"/>
          <w:lang w:val="el-GR" w:eastAsia="el-GR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6521"/>
        <w:gridCol w:w="1275"/>
      </w:tblGrid>
      <w:tr w:rsidR="004A4321" w:rsidRPr="001B7A1C" w:rsidTr="001B7A1C">
        <w:tc>
          <w:tcPr>
            <w:tcW w:w="817" w:type="dxa"/>
            <w:shd w:val="clear" w:color="auto" w:fill="808080" w:themeFill="background1" w:themeFillShade="80"/>
          </w:tcPr>
          <w:p w:rsidR="004A4321" w:rsidRPr="001B7A1C" w:rsidRDefault="004A4321" w:rsidP="001B7A1C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3.</w:t>
            </w:r>
            <w:r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8</w:t>
            </w:r>
          </w:p>
        </w:tc>
        <w:tc>
          <w:tcPr>
            <w:tcW w:w="6521" w:type="dxa"/>
            <w:shd w:val="clear" w:color="auto" w:fill="CCCCCC"/>
          </w:tcPr>
          <w:p w:rsidR="004A4321" w:rsidRPr="001B7A1C" w:rsidRDefault="004A4321" w:rsidP="001B7A1C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ΔΗΜΙΟΥΡΓΙΑ ΝΕΩΝ ΘΕΣΕΩΝ ΑΠΑΣΧΟΛΗΣΗΣ</w:t>
            </w:r>
          </w:p>
        </w:tc>
        <w:tc>
          <w:tcPr>
            <w:tcW w:w="1275" w:type="dxa"/>
            <w:shd w:val="clear" w:color="auto" w:fill="CCCCCC"/>
          </w:tcPr>
          <w:p w:rsidR="004A4321" w:rsidRPr="001B7A1C" w:rsidRDefault="004A4321" w:rsidP="001B7A1C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ΝΑΙ/ΟΧΙ</w:t>
            </w:r>
          </w:p>
        </w:tc>
      </w:tr>
      <w:tr w:rsidR="004A4321" w:rsidRPr="004A4321" w:rsidTr="004A4321">
        <w:tc>
          <w:tcPr>
            <w:tcW w:w="7338" w:type="dxa"/>
            <w:gridSpan w:val="2"/>
            <w:shd w:val="clear" w:color="auto" w:fill="auto"/>
          </w:tcPr>
          <w:p w:rsidR="004A4321" w:rsidRPr="00AE0481" w:rsidRDefault="004A4321" w:rsidP="000A2396">
            <w:pPr>
              <w:suppressAutoHyphens w:val="0"/>
              <w:spacing w:before="120"/>
              <w:rPr>
                <w:rFonts w:ascii="Trebuchet MS" w:hAnsi="Trebuchet MS"/>
                <w:b/>
                <w:bCs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hAnsi="Trebuchet MS"/>
                <w:sz w:val="18"/>
                <w:szCs w:val="18"/>
                <w:lang w:val="el-GR" w:eastAsia="el-GR"/>
              </w:rPr>
              <w:t>Εάν ΝΑΙ αναγραφή του αριθμού των νέων θέσεων απασχόλησης οι οποίες θα δημιουργηθούν. Οι θέσεις απασχόλησης είναι εξαρτημένης εργασίας και υπολογίζονται σε ΕΜΕ (Ετήσιες Μονάδες Εργασίας).</w:t>
            </w:r>
          </w:p>
        </w:tc>
        <w:tc>
          <w:tcPr>
            <w:tcW w:w="1275" w:type="dxa"/>
            <w:shd w:val="clear" w:color="auto" w:fill="auto"/>
          </w:tcPr>
          <w:p w:rsidR="004A4321" w:rsidRPr="00AE0481" w:rsidRDefault="004A4321" w:rsidP="000A2396">
            <w:pPr>
              <w:suppressAutoHyphens w:val="0"/>
              <w:spacing w:before="100" w:beforeAutospacing="1" w:after="100" w:afterAutospacing="1" w:line="240" w:lineRule="auto"/>
              <w:jc w:val="left"/>
              <w:rPr>
                <w:rFonts w:ascii="Trebuchet MS" w:hAnsi="Trebuchet MS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hAnsi="Trebuchet MS"/>
                <w:sz w:val="18"/>
                <w:szCs w:val="18"/>
                <w:lang w:val="el-GR" w:eastAsia="el-GR"/>
              </w:rPr>
              <w:t>Αριθμός</w:t>
            </w:r>
          </w:p>
        </w:tc>
      </w:tr>
    </w:tbl>
    <w:p w:rsidR="004A4321" w:rsidRDefault="004A4321" w:rsidP="00B029A3">
      <w:pPr>
        <w:suppressAutoHyphens w:val="0"/>
        <w:spacing w:before="100" w:beforeAutospacing="1" w:after="100" w:afterAutospacing="1" w:line="240" w:lineRule="auto"/>
        <w:jc w:val="left"/>
        <w:rPr>
          <w:rFonts w:ascii="Trebuchet MS" w:hAnsi="Trebuchet MS"/>
          <w:b/>
          <w:sz w:val="18"/>
          <w:szCs w:val="18"/>
          <w:lang w:val="el-GR" w:eastAsia="el-GR"/>
        </w:rPr>
      </w:pPr>
    </w:p>
    <w:p w:rsidR="00B029A3" w:rsidRPr="00AE0481" w:rsidRDefault="00CD5EFD" w:rsidP="00B029A3">
      <w:pPr>
        <w:suppressAutoHyphens w:val="0"/>
        <w:spacing w:before="100" w:beforeAutospacing="1" w:after="100" w:afterAutospacing="1" w:line="240" w:lineRule="auto"/>
        <w:jc w:val="left"/>
        <w:rPr>
          <w:rFonts w:ascii="Trebuchet MS" w:hAnsi="Trebuchet MS"/>
          <w:b/>
          <w:sz w:val="18"/>
          <w:szCs w:val="18"/>
          <w:lang w:val="el-GR" w:eastAsia="el-GR"/>
        </w:rPr>
      </w:pPr>
      <w:r w:rsidRPr="00AE0481">
        <w:rPr>
          <w:rFonts w:ascii="Trebuchet MS" w:hAnsi="Trebuchet MS"/>
          <w:b/>
          <w:sz w:val="18"/>
          <w:szCs w:val="18"/>
          <w:lang w:val="el-GR" w:eastAsia="el-GR"/>
        </w:rPr>
        <w:t xml:space="preserve">ΣΧΟΛΙΟ ΧΜ: Ο κάτωθι πίνακας προτείνεται να αναλύεται επίσης και </w:t>
      </w:r>
      <w:proofErr w:type="spellStart"/>
      <w:r w:rsidRPr="00AE0481">
        <w:rPr>
          <w:rFonts w:ascii="Trebuchet MS" w:hAnsi="Trebuchet MS"/>
          <w:b/>
          <w:sz w:val="18"/>
          <w:szCs w:val="18"/>
          <w:lang w:val="el-GR" w:eastAsia="el-GR"/>
        </w:rPr>
        <w:t>ανα</w:t>
      </w:r>
      <w:proofErr w:type="spellEnd"/>
      <w:r w:rsidRPr="00AE0481">
        <w:rPr>
          <w:rFonts w:ascii="Trebuchet MS" w:hAnsi="Trebuchet MS"/>
          <w:b/>
          <w:sz w:val="18"/>
          <w:szCs w:val="18"/>
          <w:lang w:val="el-GR" w:eastAsia="el-GR"/>
        </w:rPr>
        <w:t>: α) Καθεστώς Κρατικών Ενισχύσεων, β) Τόπο εγκατάστασης</w:t>
      </w:r>
      <w:r w:rsidR="00812377" w:rsidRPr="00AE0481">
        <w:rPr>
          <w:rFonts w:ascii="Trebuchet MS" w:hAnsi="Trebuchet MS"/>
          <w:b/>
          <w:sz w:val="18"/>
          <w:szCs w:val="18"/>
          <w:lang w:val="el-GR" w:eastAsia="el-GR"/>
        </w:rPr>
        <w:t>, γ) ΚΑΔ Επένδυσης</w:t>
      </w:r>
    </w:p>
    <w:p w:rsidR="00B029A3" w:rsidRDefault="00AB3668" w:rsidP="00B029A3">
      <w:pPr>
        <w:suppressAutoHyphens w:val="0"/>
        <w:spacing w:before="100" w:beforeAutospacing="1" w:after="100" w:afterAutospacing="1" w:line="240" w:lineRule="auto"/>
        <w:jc w:val="left"/>
        <w:rPr>
          <w:ins w:id="23" w:author="Μπούρας, Χρήστος" w:date="2017-07-06T12:46:00Z"/>
          <w:rFonts w:ascii="Trebuchet MS" w:hAnsi="Trebuchet MS"/>
          <w:b/>
          <w:sz w:val="18"/>
          <w:szCs w:val="18"/>
          <w:lang w:val="el-GR" w:eastAsia="el-GR"/>
        </w:rPr>
      </w:pPr>
      <w:r w:rsidRPr="00AE0481">
        <w:rPr>
          <w:rFonts w:ascii="Trebuchet MS" w:hAnsi="Trebuchet MS"/>
          <w:b/>
          <w:sz w:val="18"/>
          <w:szCs w:val="18"/>
          <w:lang w:val="el-GR" w:eastAsia="el-GR"/>
        </w:rPr>
        <w:t xml:space="preserve">ΣΧΟΛΙΟ ΧΜ. Προτείνεται να μην κάνουμε ανάλυση με </w:t>
      </w:r>
      <w:r w:rsidR="00812377" w:rsidRPr="00AE0481">
        <w:rPr>
          <w:rFonts w:ascii="Trebuchet MS" w:hAnsi="Trebuchet MS"/>
          <w:b/>
          <w:sz w:val="18"/>
          <w:szCs w:val="18"/>
          <w:lang w:val="el-GR" w:eastAsia="el-GR"/>
        </w:rPr>
        <w:t>προσφορές και προμηθευτές σε επίπεδο δαπάνης αλλά να πάμε σε κατηγορίες δαπανών.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7796"/>
      </w:tblGrid>
      <w:tr w:rsidR="001B7A1C" w:rsidRPr="001B7A1C" w:rsidTr="000A2396">
        <w:tc>
          <w:tcPr>
            <w:tcW w:w="817" w:type="dxa"/>
            <w:shd w:val="clear" w:color="auto" w:fill="808080" w:themeFill="background1" w:themeFillShade="80"/>
          </w:tcPr>
          <w:p w:rsidR="001B7A1C" w:rsidRPr="001B7A1C" w:rsidRDefault="001B7A1C" w:rsidP="001B7A1C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3.</w:t>
            </w:r>
            <w:r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9</w:t>
            </w:r>
          </w:p>
        </w:tc>
        <w:tc>
          <w:tcPr>
            <w:tcW w:w="7796" w:type="dxa"/>
            <w:shd w:val="clear" w:color="auto" w:fill="CCCCCC"/>
          </w:tcPr>
          <w:p w:rsidR="001B7A1C" w:rsidRPr="001B7A1C" w:rsidRDefault="001B7A1C" w:rsidP="000A2396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ΠΙΝΑΚΑΣ ΔΑΠΑΝΩΝ</w:t>
            </w:r>
          </w:p>
        </w:tc>
      </w:tr>
    </w:tbl>
    <w:p w:rsidR="00956772" w:rsidRDefault="00956772" w:rsidP="00B029A3">
      <w:pPr>
        <w:suppressAutoHyphens w:val="0"/>
        <w:spacing w:before="100" w:beforeAutospacing="1" w:after="100" w:afterAutospacing="1" w:line="240" w:lineRule="auto"/>
        <w:jc w:val="left"/>
        <w:rPr>
          <w:rFonts w:ascii="Trebuchet MS" w:hAnsi="Trebuchet MS"/>
          <w:b/>
          <w:sz w:val="18"/>
          <w:szCs w:val="18"/>
          <w:lang w:val="el-GR" w:eastAsia="el-GR"/>
        </w:rPr>
      </w:pPr>
    </w:p>
    <w:p w:rsidR="001B7A1C" w:rsidRPr="00AE0481" w:rsidRDefault="001B7A1C" w:rsidP="00B029A3">
      <w:pPr>
        <w:suppressAutoHyphens w:val="0"/>
        <w:spacing w:before="100" w:beforeAutospacing="1" w:after="100" w:afterAutospacing="1" w:line="240" w:lineRule="auto"/>
        <w:jc w:val="left"/>
        <w:rPr>
          <w:rFonts w:ascii="Trebuchet MS" w:hAnsi="Trebuchet MS"/>
          <w:b/>
          <w:sz w:val="18"/>
          <w:szCs w:val="18"/>
          <w:lang w:val="el-GR" w:eastAsia="el-GR"/>
        </w:rPr>
      </w:pPr>
    </w:p>
    <w:tbl>
      <w:tblPr>
        <w:tblW w:w="11012" w:type="dxa"/>
        <w:tblLayout w:type="fixed"/>
        <w:tblLook w:val="04A0" w:firstRow="1" w:lastRow="0" w:firstColumn="1" w:lastColumn="0" w:noHBand="0" w:noVBand="1"/>
      </w:tblPr>
      <w:tblGrid>
        <w:gridCol w:w="756"/>
        <w:gridCol w:w="604"/>
        <w:gridCol w:w="610"/>
        <w:gridCol w:w="1104"/>
        <w:gridCol w:w="1276"/>
        <w:gridCol w:w="850"/>
        <w:gridCol w:w="992"/>
        <w:gridCol w:w="851"/>
        <w:gridCol w:w="850"/>
        <w:gridCol w:w="851"/>
        <w:gridCol w:w="850"/>
        <w:gridCol w:w="567"/>
        <w:gridCol w:w="851"/>
      </w:tblGrid>
      <w:tr w:rsidR="00426EF9" w:rsidRPr="00AE0481" w:rsidTr="00BE0B18">
        <w:trPr>
          <w:trHeight w:val="493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bookmarkEnd w:id="21"/>
          <w:p w:rsidR="006E79BC" w:rsidRPr="00AE0481" w:rsidRDefault="006E79BC" w:rsidP="00542A8F">
            <w:pPr>
              <w:suppressAutoHyphens w:val="0"/>
              <w:spacing w:line="240" w:lineRule="auto"/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  <w:t>3.9.1. Α/Α</w:t>
            </w:r>
          </w:p>
        </w:tc>
        <w:tc>
          <w:tcPr>
            <w:tcW w:w="6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79BC" w:rsidRPr="00AE0481" w:rsidRDefault="006E79BC" w:rsidP="006E79BC">
            <w:pPr>
              <w:suppressAutoHyphens w:val="0"/>
              <w:spacing w:line="240" w:lineRule="auto"/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  <w:t>3.9.2.Κατηγορία Δαπάνης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79BC" w:rsidRPr="00AE0481" w:rsidRDefault="006E79BC" w:rsidP="006E79BC">
            <w:pPr>
              <w:suppressAutoHyphens w:val="0"/>
              <w:spacing w:line="240" w:lineRule="auto"/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  <w:t>3.9.3.Υπο κατηγορία  Δαπάνης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79BC" w:rsidRPr="00AE0481" w:rsidRDefault="006E79BC" w:rsidP="00542A8F">
            <w:pPr>
              <w:suppressAutoHyphens w:val="0"/>
              <w:spacing w:line="240" w:lineRule="auto"/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  <w:t>3.9.4.</w:t>
            </w:r>
          </w:p>
          <w:p w:rsidR="006E79BC" w:rsidRPr="00AE0481" w:rsidRDefault="006E79BC" w:rsidP="00542A8F">
            <w:pPr>
              <w:suppressAutoHyphens w:val="0"/>
              <w:spacing w:line="240" w:lineRule="auto"/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  <w:t>Καθεστώς Ενίσχυσης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BC" w:rsidRPr="00AE0481" w:rsidRDefault="006E79BC" w:rsidP="006E79BC">
            <w:pPr>
              <w:suppressAutoHyphens w:val="0"/>
              <w:spacing w:line="240" w:lineRule="auto"/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  <w:t>3.9.5.</w:t>
            </w:r>
          </w:p>
          <w:p w:rsidR="006E79BC" w:rsidRPr="00AE0481" w:rsidRDefault="006E79BC" w:rsidP="006E79BC">
            <w:pPr>
              <w:suppressAutoHyphens w:val="0"/>
              <w:spacing w:line="240" w:lineRule="auto"/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  <w:t>Τόπος Υλοποίησης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BC" w:rsidRPr="00AE0481" w:rsidRDefault="006E79BC" w:rsidP="00542A8F">
            <w:pPr>
              <w:suppressAutoHyphens w:val="0"/>
              <w:spacing w:line="240" w:lineRule="auto"/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  <w:t>3.9.4.</w:t>
            </w:r>
          </w:p>
          <w:p w:rsidR="006E79BC" w:rsidRPr="00AE0481" w:rsidRDefault="006E79BC" w:rsidP="00542A8F">
            <w:pPr>
              <w:suppressAutoHyphens w:val="0"/>
              <w:spacing w:line="240" w:lineRule="auto"/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  <w:t>ΚΑΔ Επένδυσης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  <w:t>3.9.5.</w:t>
            </w:r>
          </w:p>
          <w:p w:rsidR="006E79BC" w:rsidRPr="00AE0481" w:rsidRDefault="006E79BC" w:rsidP="00542A8F">
            <w:pPr>
              <w:suppressAutoHyphens w:val="0"/>
              <w:spacing w:line="240" w:lineRule="auto"/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  <w:t>Περιγραφή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  <w:t>3.9.6.</w:t>
            </w:r>
          </w:p>
          <w:p w:rsidR="006E79BC" w:rsidRPr="00AE0481" w:rsidRDefault="006E79BC" w:rsidP="00542A8F">
            <w:pPr>
              <w:suppressAutoHyphens w:val="0"/>
              <w:spacing w:line="240" w:lineRule="auto"/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  <w:t>Μονάδα Μέτρησης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  <w:t>3.9.7.</w:t>
            </w:r>
          </w:p>
          <w:p w:rsidR="006E79BC" w:rsidRPr="00AE0481" w:rsidRDefault="006E79BC" w:rsidP="00542A8F">
            <w:pPr>
              <w:suppressAutoHyphens w:val="0"/>
              <w:spacing w:line="240" w:lineRule="auto"/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  <w:t>Ποσότητα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FBF" w:rsidRPr="00AE0481" w:rsidRDefault="00030FBF" w:rsidP="00542A8F">
            <w:pPr>
              <w:suppressAutoHyphens w:val="0"/>
              <w:spacing w:line="240" w:lineRule="auto"/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  <w:t>3.9.8</w:t>
            </w:r>
          </w:p>
          <w:p w:rsidR="006E79BC" w:rsidRPr="00AE0481" w:rsidRDefault="006E79BC" w:rsidP="00542A8F">
            <w:pPr>
              <w:suppressAutoHyphens w:val="0"/>
              <w:spacing w:line="240" w:lineRule="auto"/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  <w:t>Τιμή Μονάδας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30FBF" w:rsidRPr="00AE0481" w:rsidRDefault="00030FBF" w:rsidP="00542A8F">
            <w:pPr>
              <w:suppressAutoHyphens w:val="0"/>
              <w:spacing w:line="240" w:lineRule="auto"/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  <w:t>3.9.9</w:t>
            </w:r>
          </w:p>
          <w:p w:rsidR="006E79BC" w:rsidRPr="00AE0481" w:rsidRDefault="006E79BC" w:rsidP="00542A8F">
            <w:pPr>
              <w:suppressAutoHyphens w:val="0"/>
              <w:spacing w:line="240" w:lineRule="auto"/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  <w:t>Πόσο Χωρίς ΦΠΑ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9BC" w:rsidRPr="00AE0481" w:rsidDel="00AE36B8" w:rsidRDefault="00030FBF" w:rsidP="00030FBF">
            <w:pPr>
              <w:suppressAutoHyphens w:val="0"/>
              <w:spacing w:line="240" w:lineRule="auto"/>
              <w:jc w:val="center"/>
              <w:rPr>
                <w:rFonts w:ascii="Trebuchet MS" w:hAnsi="Trebuchet MS" w:cs="Arial"/>
                <w:b/>
                <w:bCs/>
                <w:szCs w:val="20"/>
                <w:lang w:val="el-GR" w:eastAsia="el-GR"/>
              </w:rPr>
            </w:pPr>
            <w:r w:rsidRPr="00AE0481"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  <w:t>3.9.10</w:t>
            </w:r>
            <w:r w:rsidR="006E79BC" w:rsidRPr="00AE0481">
              <w:rPr>
                <w:rFonts w:ascii="Trebuchet MS" w:hAnsi="Trebuchet MS" w:cs="Arial"/>
                <w:b/>
                <w:bCs/>
                <w:szCs w:val="20"/>
                <w:lang w:val="el-GR" w:eastAsia="el-GR"/>
              </w:rPr>
              <w:t>ΦΠΑ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0FBF" w:rsidRPr="00AE0481" w:rsidRDefault="00030FBF" w:rsidP="00AE36B8">
            <w:pPr>
              <w:suppressAutoHyphens w:val="0"/>
              <w:spacing w:line="240" w:lineRule="auto"/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b/>
                <w:bCs/>
                <w:sz w:val="16"/>
                <w:szCs w:val="16"/>
                <w:lang w:val="el-GR" w:eastAsia="el-GR"/>
              </w:rPr>
              <w:t>3.9.11</w:t>
            </w:r>
          </w:p>
          <w:p w:rsidR="006E79BC" w:rsidRPr="00AE0481" w:rsidRDefault="006E79BC" w:rsidP="00AE36B8">
            <w:pPr>
              <w:suppressAutoHyphens w:val="0"/>
              <w:spacing w:line="240" w:lineRule="auto"/>
              <w:jc w:val="center"/>
              <w:rPr>
                <w:rFonts w:ascii="Trebuchet MS" w:hAnsi="Trebuchet MS" w:cs="Arial"/>
                <w:b/>
                <w:bCs/>
                <w:szCs w:val="20"/>
                <w:lang w:val="el-GR" w:eastAsia="el-GR"/>
              </w:rPr>
            </w:pPr>
            <w:r w:rsidRPr="00AE0481">
              <w:rPr>
                <w:rFonts w:ascii="Trebuchet MS" w:hAnsi="Trebuchet MS" w:cs="Arial"/>
                <w:b/>
                <w:bCs/>
                <w:szCs w:val="20"/>
                <w:lang w:val="el-GR" w:eastAsia="el-GR"/>
              </w:rPr>
              <w:t>Συνολικό Ποσό</w:t>
            </w:r>
          </w:p>
        </w:tc>
      </w:tr>
      <w:tr w:rsidR="00BE0B18" w:rsidRPr="00AE0481" w:rsidTr="00BE0B18">
        <w:trPr>
          <w:trHeight w:val="217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 xml:space="preserve">651/2014 – </w:t>
            </w:r>
            <w:proofErr w:type="spellStart"/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Αρθ</w:t>
            </w:r>
            <w:proofErr w:type="spellEnd"/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. 22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ΗΛΕΚΤΡΙΚΗ ΕΝΕΡΓΕΙΑ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Τεμάχια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8000,00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8000,00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8000,00</w:t>
            </w:r>
          </w:p>
        </w:tc>
      </w:tr>
      <w:tr w:rsidR="00BE0B18" w:rsidRPr="00AE0481" w:rsidTr="00BE0B18">
        <w:trPr>
          <w:trHeight w:val="217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n-US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n-US" w:eastAsia="el-GR"/>
              </w:rPr>
              <w:t>De minimis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2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ΤΗΛΕΦΩΝΙΑ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Ώρες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460,00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460,00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460,00</w:t>
            </w:r>
          </w:p>
        </w:tc>
      </w:tr>
      <w:tr w:rsidR="00BE0B18" w:rsidRPr="00AE0481" w:rsidTr="00BE0B18">
        <w:trPr>
          <w:trHeight w:val="217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3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Ύδρευση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Α/έτη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500,00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500,00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500,00</w:t>
            </w:r>
          </w:p>
        </w:tc>
      </w:tr>
      <w:tr w:rsidR="00BE0B18" w:rsidRPr="00AE0481" w:rsidTr="00BE0B18">
        <w:trPr>
          <w:trHeight w:val="217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ΕΠΙΧΕΙΡΗΜΑΤΙΚΟ ΣΧΕΔΙΟ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Τεμάχια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1000,00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1000,00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1000,00</w:t>
            </w:r>
          </w:p>
        </w:tc>
      </w:tr>
      <w:tr w:rsidR="00BE0B18" w:rsidRPr="00AE0481" w:rsidTr="00BE0B18">
        <w:trPr>
          <w:trHeight w:val="217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5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Λογιστικά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Α/έτη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1000,00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1000,00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1000,00</w:t>
            </w:r>
          </w:p>
        </w:tc>
      </w:tr>
      <w:tr w:rsidR="00BE0B18" w:rsidRPr="00AE0481" w:rsidTr="00BE0B18">
        <w:trPr>
          <w:trHeight w:val="217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3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ΔΙΑΦΗΜΙΣΗ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Τεμάχια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2000,00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2000,00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2000,00</w:t>
            </w:r>
          </w:p>
        </w:tc>
      </w:tr>
      <w:tr w:rsidR="00BE0B18" w:rsidRPr="00AE0481" w:rsidTr="00BE0B18">
        <w:trPr>
          <w:trHeight w:val="217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7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ΕΞΟΠΛΙΣΜΟΣ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Τεμάχια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19000,00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19000,00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19000,00</w:t>
            </w:r>
          </w:p>
        </w:tc>
      </w:tr>
      <w:tr w:rsidR="00BE0B18" w:rsidRPr="00AE0481" w:rsidTr="00BE0B18">
        <w:trPr>
          <w:trHeight w:val="217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8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5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ΔΙΑΜΟΡΦΩΣΗ ΕΣΩΤΕΡΙΚΟΥ ΧΩΡΟΥ ΚΤΙΡΙΟΥ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Τεμάχια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8000,00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8000,00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8000,00</w:t>
            </w:r>
          </w:p>
        </w:tc>
      </w:tr>
      <w:tr w:rsidR="00BE0B18" w:rsidRPr="00AE0481" w:rsidTr="00BE0B18">
        <w:trPr>
          <w:trHeight w:val="217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9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ΑΝΑΛΩΣΙΜΑ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Τεμάχια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500,00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500,00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500,00</w:t>
            </w:r>
          </w:p>
        </w:tc>
      </w:tr>
      <w:tr w:rsidR="00BE0B18" w:rsidRPr="00AE0481" w:rsidTr="00BE0B18">
        <w:trPr>
          <w:trHeight w:val="64"/>
        </w:trPr>
        <w:tc>
          <w:tcPr>
            <w:tcW w:w="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10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7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Ασφάλιση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lef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Έτη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1,00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2710,00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2710,00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79BC" w:rsidRPr="00AE0481" w:rsidRDefault="006E79BC" w:rsidP="00542A8F">
            <w:pPr>
              <w:suppressAutoHyphens w:val="0"/>
              <w:spacing w:line="240" w:lineRule="auto"/>
              <w:jc w:val="right"/>
              <w:rPr>
                <w:rFonts w:ascii="Trebuchet MS" w:hAnsi="Trebuchet MS" w:cs="Arial"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hAnsi="Trebuchet MS" w:cs="Arial"/>
                <w:sz w:val="16"/>
                <w:szCs w:val="16"/>
                <w:lang w:val="el-GR" w:eastAsia="el-GR"/>
              </w:rPr>
              <w:t>2710,00</w:t>
            </w:r>
          </w:p>
        </w:tc>
      </w:tr>
    </w:tbl>
    <w:p w:rsidR="00B029A3" w:rsidRPr="00AE0481" w:rsidRDefault="00B029A3" w:rsidP="00B029A3">
      <w:pPr>
        <w:suppressAutoHyphens w:val="0"/>
        <w:spacing w:before="120"/>
        <w:rPr>
          <w:rFonts w:ascii="Trebuchet MS" w:eastAsia="Calibri" w:hAnsi="Trebuchet MS" w:cs="Tahoma"/>
          <w:b/>
          <w:szCs w:val="20"/>
          <w:lang w:val="el-GR" w:eastAsia="el-GR"/>
        </w:rPr>
      </w:pPr>
    </w:p>
    <w:tbl>
      <w:tblPr>
        <w:tblW w:w="11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448"/>
        <w:gridCol w:w="1678"/>
        <w:gridCol w:w="1276"/>
        <w:gridCol w:w="1418"/>
        <w:gridCol w:w="1418"/>
        <w:gridCol w:w="1418"/>
        <w:gridCol w:w="1559"/>
        <w:gridCol w:w="1456"/>
        <w:gridCol w:w="6"/>
      </w:tblGrid>
      <w:tr w:rsidR="001B7A1C" w:rsidRPr="001B7A1C" w:rsidTr="001B7A1C">
        <w:trPr>
          <w:gridAfter w:val="1"/>
          <w:wAfter w:w="6" w:type="dxa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B7A1C" w:rsidRPr="001B7A1C" w:rsidRDefault="001B7A1C" w:rsidP="001B7A1C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3.10.</w:t>
            </w:r>
          </w:p>
        </w:tc>
        <w:tc>
          <w:tcPr>
            <w:tcW w:w="106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B7A1C" w:rsidRPr="001B7A1C" w:rsidRDefault="001B7A1C" w:rsidP="001B7A1C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1B7A1C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ΣΥΓΚΕΝΤΡΩΤΙΚΟΣ ΠΙΝΑΚΑΣ ΑΝΑΛΥΣΗΣ ΤΗΣ ΕΠΕΝΔΥΤΙΚΗΣ ΠΡΑΞΗΣ ΚΑΤΑ ΚΑΤΗΓΟΡΙΑ ΚΑΙ ΥΠΟΚΑΤΗΓΟΡΙΑ ΔΑΠΑΝΗΣ – ΔΗΜΟΣΙΑ ΔΑΠΑΝΗΣ – ΚΑΘΕΣΤΩΣ ΕΝΙΣΧΥΣΗΣ - ΕΝΤΑΣΗ ΕΝΙΣΧΥΣΗΣ</w:t>
            </w:r>
          </w:p>
        </w:tc>
      </w:tr>
      <w:tr w:rsidR="005F607C" w:rsidRPr="00AE0481" w:rsidTr="00BE0B18">
        <w:tc>
          <w:tcPr>
            <w:tcW w:w="1265" w:type="dxa"/>
            <w:gridSpan w:val="2"/>
            <w:shd w:val="clear" w:color="auto" w:fill="D9D9D9"/>
          </w:tcPr>
          <w:p w:rsidR="005F607C" w:rsidRPr="00AE0481" w:rsidRDefault="005F607C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  <w:t>3.10.1 Κατηγορία Δαπάνης</w:t>
            </w:r>
          </w:p>
        </w:tc>
        <w:tc>
          <w:tcPr>
            <w:tcW w:w="1678" w:type="dxa"/>
            <w:shd w:val="clear" w:color="auto" w:fill="D9D9D9"/>
          </w:tcPr>
          <w:p w:rsidR="005F607C" w:rsidRPr="00AE0481" w:rsidRDefault="005F607C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  <w:t>3.10.2</w:t>
            </w:r>
          </w:p>
          <w:p w:rsidR="005F607C" w:rsidRPr="00AE0481" w:rsidRDefault="005F607C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  <w:t>Υποκατηγορία Δαπάνης</w:t>
            </w:r>
          </w:p>
        </w:tc>
        <w:tc>
          <w:tcPr>
            <w:tcW w:w="1276" w:type="dxa"/>
            <w:shd w:val="clear" w:color="auto" w:fill="D9D9D9"/>
          </w:tcPr>
          <w:p w:rsidR="005F607C" w:rsidRPr="00AE0481" w:rsidRDefault="005F607C" w:rsidP="0024432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  <w:t>3.10.3</w:t>
            </w:r>
          </w:p>
          <w:p w:rsidR="005F607C" w:rsidRPr="00AE0481" w:rsidRDefault="005F607C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  <w:t>Καθεστώς Ενίσχυσης</w:t>
            </w:r>
          </w:p>
        </w:tc>
        <w:tc>
          <w:tcPr>
            <w:tcW w:w="1418" w:type="dxa"/>
            <w:shd w:val="clear" w:color="auto" w:fill="D9D9D9"/>
          </w:tcPr>
          <w:p w:rsidR="005F607C" w:rsidRPr="00AE0481" w:rsidDel="00312231" w:rsidRDefault="005F607C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  <w:t>3.10.4. Τόπος υλοποίησης</w:t>
            </w:r>
          </w:p>
        </w:tc>
        <w:tc>
          <w:tcPr>
            <w:tcW w:w="1418" w:type="dxa"/>
            <w:shd w:val="clear" w:color="auto" w:fill="D9D9D9"/>
          </w:tcPr>
          <w:p w:rsidR="005F607C" w:rsidRPr="00AE0481" w:rsidDel="00312231" w:rsidRDefault="005F607C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  <w:t>3.10.5. ΚΑΔ Επένδυσης</w:t>
            </w:r>
          </w:p>
        </w:tc>
        <w:tc>
          <w:tcPr>
            <w:tcW w:w="1418" w:type="dxa"/>
            <w:shd w:val="clear" w:color="auto" w:fill="D9D9D9"/>
          </w:tcPr>
          <w:p w:rsidR="005F607C" w:rsidRPr="00AE0481" w:rsidRDefault="005F607C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</w:pPr>
          </w:p>
          <w:p w:rsidR="005F607C" w:rsidRPr="00AE0481" w:rsidRDefault="005F607C" w:rsidP="00312231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  <w:t>3.10.6</w:t>
            </w:r>
          </w:p>
          <w:p w:rsidR="005F607C" w:rsidRPr="00AE0481" w:rsidRDefault="005F607C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  <w:t>Συνολικό Ποσό</w:t>
            </w:r>
          </w:p>
        </w:tc>
        <w:tc>
          <w:tcPr>
            <w:tcW w:w="1559" w:type="dxa"/>
            <w:shd w:val="clear" w:color="auto" w:fill="D9D9D9"/>
          </w:tcPr>
          <w:p w:rsidR="005F607C" w:rsidRPr="00AE0481" w:rsidRDefault="005F607C" w:rsidP="00312231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  <w:t>3.10.7</w:t>
            </w:r>
          </w:p>
          <w:p w:rsidR="005F607C" w:rsidRPr="00AE0481" w:rsidRDefault="005F607C" w:rsidP="00542A8F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  <w:t>Ένταση Ενίσχυσης</w:t>
            </w:r>
          </w:p>
        </w:tc>
        <w:tc>
          <w:tcPr>
            <w:tcW w:w="1462" w:type="dxa"/>
            <w:gridSpan w:val="2"/>
            <w:shd w:val="clear" w:color="auto" w:fill="D9D9D9"/>
          </w:tcPr>
          <w:p w:rsidR="005F607C" w:rsidRPr="00AE0481" w:rsidRDefault="005F607C" w:rsidP="00312231">
            <w:pPr>
              <w:suppressAutoHyphens w:val="0"/>
              <w:spacing w:before="120"/>
              <w:jc w:val="center"/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  <w:t>3.10.8</w:t>
            </w:r>
          </w:p>
          <w:p w:rsidR="005F607C" w:rsidRPr="00AE0481" w:rsidRDefault="005F607C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  <w:t>Δημόσια Δαπάνη (€)</w:t>
            </w:r>
          </w:p>
        </w:tc>
      </w:tr>
      <w:tr w:rsidR="005F607C" w:rsidRPr="00AE0481" w:rsidTr="00BE0B18">
        <w:tc>
          <w:tcPr>
            <w:tcW w:w="1265" w:type="dxa"/>
            <w:gridSpan w:val="2"/>
            <w:shd w:val="clear" w:color="auto" w:fill="auto"/>
          </w:tcPr>
          <w:p w:rsidR="005F607C" w:rsidRPr="00AE0481" w:rsidRDefault="005F607C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</w:pPr>
          </w:p>
        </w:tc>
        <w:tc>
          <w:tcPr>
            <w:tcW w:w="1678" w:type="dxa"/>
            <w:shd w:val="clear" w:color="auto" w:fill="auto"/>
          </w:tcPr>
          <w:p w:rsidR="005F607C" w:rsidRPr="00AE0481" w:rsidRDefault="005F607C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</w:pPr>
          </w:p>
        </w:tc>
        <w:tc>
          <w:tcPr>
            <w:tcW w:w="1276" w:type="dxa"/>
            <w:shd w:val="clear" w:color="auto" w:fill="auto"/>
          </w:tcPr>
          <w:p w:rsidR="005F607C" w:rsidRPr="00AE0481" w:rsidRDefault="005F607C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</w:pPr>
          </w:p>
        </w:tc>
        <w:tc>
          <w:tcPr>
            <w:tcW w:w="1418" w:type="dxa"/>
          </w:tcPr>
          <w:p w:rsidR="005F607C" w:rsidRPr="00AE0481" w:rsidRDefault="005F607C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</w:pPr>
          </w:p>
        </w:tc>
        <w:tc>
          <w:tcPr>
            <w:tcW w:w="1418" w:type="dxa"/>
          </w:tcPr>
          <w:p w:rsidR="005F607C" w:rsidRPr="00AE0481" w:rsidRDefault="005F607C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</w:pPr>
          </w:p>
        </w:tc>
        <w:tc>
          <w:tcPr>
            <w:tcW w:w="1418" w:type="dxa"/>
            <w:shd w:val="clear" w:color="auto" w:fill="auto"/>
          </w:tcPr>
          <w:p w:rsidR="005F607C" w:rsidRPr="00AE0481" w:rsidRDefault="005F607C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</w:pPr>
          </w:p>
        </w:tc>
        <w:tc>
          <w:tcPr>
            <w:tcW w:w="1559" w:type="dxa"/>
            <w:shd w:val="clear" w:color="auto" w:fill="auto"/>
          </w:tcPr>
          <w:p w:rsidR="005F607C" w:rsidRPr="00AE0481" w:rsidRDefault="005F607C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</w:pPr>
          </w:p>
        </w:tc>
        <w:tc>
          <w:tcPr>
            <w:tcW w:w="1462" w:type="dxa"/>
            <w:gridSpan w:val="2"/>
            <w:shd w:val="clear" w:color="auto" w:fill="auto"/>
          </w:tcPr>
          <w:p w:rsidR="005F607C" w:rsidRPr="00AE0481" w:rsidRDefault="005F607C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6"/>
                <w:szCs w:val="16"/>
                <w:lang w:val="el-GR" w:eastAsia="el-GR"/>
              </w:rPr>
            </w:pPr>
          </w:p>
        </w:tc>
      </w:tr>
    </w:tbl>
    <w:p w:rsidR="00B029A3" w:rsidRDefault="00B029A3" w:rsidP="00B029A3">
      <w:pPr>
        <w:suppressAutoHyphens w:val="0"/>
        <w:spacing w:before="100" w:beforeAutospacing="1" w:after="100" w:afterAutospacing="1" w:line="240" w:lineRule="auto"/>
        <w:jc w:val="left"/>
        <w:rPr>
          <w:rFonts w:ascii="Trebuchet MS" w:hAnsi="Trebuchet MS"/>
          <w:sz w:val="24"/>
          <w:lang w:val="el-GR" w:eastAsia="el-GR"/>
        </w:rPr>
      </w:pPr>
      <w:bookmarkStart w:id="24" w:name="_Toc433620787"/>
    </w:p>
    <w:tbl>
      <w:tblPr>
        <w:tblW w:w="8522" w:type="dxa"/>
        <w:tblLook w:val="01E0" w:firstRow="1" w:lastRow="1" w:firstColumn="1" w:lastColumn="1" w:noHBand="0" w:noVBand="0"/>
      </w:tblPr>
      <w:tblGrid>
        <w:gridCol w:w="648"/>
        <w:gridCol w:w="1055"/>
        <w:gridCol w:w="3232"/>
        <w:gridCol w:w="985"/>
        <w:gridCol w:w="85"/>
        <w:gridCol w:w="1193"/>
        <w:gridCol w:w="1324"/>
      </w:tblGrid>
      <w:tr w:rsidR="00837D84" w:rsidRPr="00837D84" w:rsidTr="00837D84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91919"/>
          </w:tcPr>
          <w:p w:rsidR="00837D84" w:rsidRPr="00837D84" w:rsidRDefault="00837D84" w:rsidP="000A2396">
            <w:pPr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4</w:t>
            </w:r>
            <w:r w:rsidRPr="00837D84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 xml:space="preserve">. </w:t>
            </w:r>
          </w:p>
        </w:tc>
        <w:tc>
          <w:tcPr>
            <w:tcW w:w="78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837D84" w:rsidRPr="00837D84" w:rsidRDefault="00837D84" w:rsidP="000A2396">
            <w:pPr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837D84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ΧΡΗΜΑΤΟΔΟΤΙΚΟ ΣΧΗΜΑ</w:t>
            </w:r>
          </w:p>
        </w:tc>
      </w:tr>
      <w:bookmarkEnd w:id="24"/>
      <w:tr w:rsidR="00B029A3" w:rsidRPr="00AE0481" w:rsidTr="00837D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49"/>
        </w:trPr>
        <w:tc>
          <w:tcPr>
            <w:tcW w:w="4935" w:type="dxa"/>
            <w:gridSpan w:val="3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  <w:tc>
          <w:tcPr>
            <w:tcW w:w="1070" w:type="dxa"/>
            <w:gridSpan w:val="2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ΤΙΜΕΣ ΣΕ ΕΥΡΩ</w:t>
            </w:r>
          </w:p>
        </w:tc>
        <w:tc>
          <w:tcPr>
            <w:tcW w:w="1193" w:type="dxa"/>
            <w:tcBorders>
              <w:bottom w:val="single" w:sz="4" w:space="0" w:color="auto"/>
            </w:tcBorders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ΣΥΝΟΛΑ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ΠΟΣΟΣΤΑ</w:t>
            </w:r>
          </w:p>
        </w:tc>
      </w:tr>
      <w:tr w:rsidR="00B029A3" w:rsidRPr="00AE0481" w:rsidTr="00837D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03" w:type="dxa"/>
            <w:gridSpan w:val="2"/>
            <w:vMerge w:val="restart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ΙΔΙΩΤΙΚΗ ΣΥΜΜΕΤΟΧΗ</w:t>
            </w:r>
          </w:p>
        </w:tc>
        <w:tc>
          <w:tcPr>
            <w:tcW w:w="3232" w:type="dxa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Α.1 ΙΔΙΑ ΚΕΦΑΛΑΙΑ</w:t>
            </w:r>
          </w:p>
        </w:tc>
        <w:tc>
          <w:tcPr>
            <w:tcW w:w="1070" w:type="dxa"/>
            <w:gridSpan w:val="2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0</w:t>
            </w:r>
          </w:p>
        </w:tc>
        <w:tc>
          <w:tcPr>
            <w:tcW w:w="1193" w:type="dxa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  <w:tc>
          <w:tcPr>
            <w:tcW w:w="1324" w:type="dxa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837D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7"/>
        </w:trPr>
        <w:tc>
          <w:tcPr>
            <w:tcW w:w="1703" w:type="dxa"/>
            <w:gridSpan w:val="2"/>
            <w:vMerge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  <w:tc>
          <w:tcPr>
            <w:tcW w:w="3232" w:type="dxa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Α.2 ΜΕΣΟΠΡΟΘΕΣΜΑ ΔΑΝΕΙΑΚΑ ΚΕΦΑΛΑΙΑ</w:t>
            </w:r>
          </w:p>
        </w:tc>
        <w:tc>
          <w:tcPr>
            <w:tcW w:w="10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0</w:t>
            </w:r>
          </w:p>
        </w:tc>
        <w:tc>
          <w:tcPr>
            <w:tcW w:w="1193" w:type="dxa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  <w:tc>
          <w:tcPr>
            <w:tcW w:w="1324" w:type="dxa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837D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5" w:type="dxa"/>
            <w:gridSpan w:val="3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jc w:val="right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Α. Σύνολο Ιδιωτικής Συμμετοχής (Α.1+Α.2)</w:t>
            </w:r>
          </w:p>
        </w:tc>
        <w:tc>
          <w:tcPr>
            <w:tcW w:w="1070" w:type="dxa"/>
            <w:gridSpan w:val="2"/>
            <w:shd w:val="clear" w:color="auto" w:fill="CCCCCC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0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%</w:t>
            </w:r>
          </w:p>
        </w:tc>
      </w:tr>
      <w:tr w:rsidR="00B029A3" w:rsidRPr="00AE0481" w:rsidTr="00837D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5" w:type="dxa"/>
            <w:gridSpan w:val="3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ΠΡΟΒΛΕΠΟΜΕΝΗ ΕΠΙΧΟΡΗΓΗΣΗ ΔΗΜΟΣΙΟΥ</w:t>
            </w:r>
          </w:p>
        </w:tc>
        <w:tc>
          <w:tcPr>
            <w:tcW w:w="10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0</w:t>
            </w:r>
          </w:p>
        </w:tc>
        <w:tc>
          <w:tcPr>
            <w:tcW w:w="1193" w:type="dxa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  <w:tc>
          <w:tcPr>
            <w:tcW w:w="1324" w:type="dxa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837D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5" w:type="dxa"/>
            <w:gridSpan w:val="3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lastRenderedPageBreak/>
              <w:t xml:space="preserve">Β. Σύνολο Επιχορήγησης Δημοσίου </w:t>
            </w:r>
          </w:p>
        </w:tc>
        <w:tc>
          <w:tcPr>
            <w:tcW w:w="1070" w:type="dxa"/>
            <w:gridSpan w:val="2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0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%</w:t>
            </w:r>
          </w:p>
        </w:tc>
      </w:tr>
      <w:tr w:rsidR="00B029A3" w:rsidRPr="004A4321" w:rsidTr="00837D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5" w:type="dxa"/>
            <w:gridSpan w:val="3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i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Γ. Επιχορηγούμενος Προϋπολογισμός (Α+Β)</w:t>
            </w:r>
          </w:p>
        </w:tc>
        <w:tc>
          <w:tcPr>
            <w:tcW w:w="10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  <w:tc>
          <w:tcPr>
            <w:tcW w:w="1193" w:type="dxa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  <w:tc>
          <w:tcPr>
            <w:tcW w:w="1324" w:type="dxa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837D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5" w:type="dxa"/>
            <w:gridSpan w:val="3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Δ. Μη Επιχορηγούμενος Προϋπολογισμός</w:t>
            </w:r>
          </w:p>
        </w:tc>
        <w:tc>
          <w:tcPr>
            <w:tcW w:w="10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0</w:t>
            </w:r>
          </w:p>
        </w:tc>
        <w:tc>
          <w:tcPr>
            <w:tcW w:w="1193" w:type="dxa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  <w:tc>
          <w:tcPr>
            <w:tcW w:w="1324" w:type="dxa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</w:tr>
      <w:tr w:rsidR="00B029A3" w:rsidRPr="00AE0481" w:rsidTr="00C34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5" w:type="dxa"/>
            <w:gridSpan w:val="3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Σύνολο επένδυσης (Α+Β+Γ+Δ) </w:t>
            </w:r>
          </w:p>
        </w:tc>
        <w:tc>
          <w:tcPr>
            <w:tcW w:w="985" w:type="dxa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0</w:t>
            </w:r>
          </w:p>
        </w:tc>
        <w:tc>
          <w:tcPr>
            <w:tcW w:w="1278" w:type="dxa"/>
            <w:gridSpan w:val="2"/>
            <w:shd w:val="clear" w:color="auto" w:fill="D9D9D9" w:themeFill="background1" w:themeFillShade="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  <w:tc>
          <w:tcPr>
            <w:tcW w:w="1324" w:type="dxa"/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</w:tr>
    </w:tbl>
    <w:p w:rsidR="00B029A3" w:rsidRDefault="00B029A3" w:rsidP="00B029A3">
      <w:pPr>
        <w:suppressAutoHyphens w:val="0"/>
        <w:spacing w:before="120"/>
        <w:rPr>
          <w:rFonts w:ascii="Trebuchet MS" w:eastAsia="Calibri" w:hAnsi="Trebuchet MS" w:cs="Tahoma"/>
          <w:b/>
          <w:szCs w:val="20"/>
          <w:lang w:val="el-GR" w:eastAsia="el-GR"/>
        </w:rPr>
      </w:pPr>
    </w:p>
    <w:p w:rsidR="00837D84" w:rsidRDefault="00837D84" w:rsidP="00B029A3">
      <w:pPr>
        <w:suppressAutoHyphens w:val="0"/>
        <w:spacing w:before="120"/>
        <w:rPr>
          <w:rFonts w:ascii="Trebuchet MS" w:eastAsia="Calibri" w:hAnsi="Trebuchet MS" w:cs="Tahoma"/>
          <w:b/>
          <w:szCs w:val="20"/>
          <w:lang w:val="el-GR" w:eastAsia="el-GR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7705"/>
        <w:gridCol w:w="91"/>
      </w:tblGrid>
      <w:tr w:rsidR="00837D84" w:rsidRPr="001B7A1C" w:rsidTr="00837D84">
        <w:tc>
          <w:tcPr>
            <w:tcW w:w="817" w:type="dxa"/>
            <w:shd w:val="clear" w:color="auto" w:fill="808080" w:themeFill="background1" w:themeFillShade="80"/>
          </w:tcPr>
          <w:p w:rsidR="00837D84" w:rsidRPr="001B7A1C" w:rsidRDefault="00837D84" w:rsidP="000A2396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4.1</w:t>
            </w:r>
          </w:p>
        </w:tc>
        <w:tc>
          <w:tcPr>
            <w:tcW w:w="7796" w:type="dxa"/>
            <w:gridSpan w:val="2"/>
            <w:shd w:val="clear" w:color="auto" w:fill="CCCCCC"/>
          </w:tcPr>
          <w:p w:rsidR="00837D84" w:rsidRPr="001B7A1C" w:rsidRDefault="00837D84" w:rsidP="000A2396">
            <w:pPr>
              <w:suppressAutoHyphens w:val="0"/>
              <w:spacing w:before="120" w:line="240" w:lineRule="auto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ΠΗΓΕΣ ΚΑΛΥΨΗΣ ΊΔΙΑΣ ΣΥΜΜΕΤΟΧΗΣ</w:t>
            </w:r>
          </w:p>
        </w:tc>
      </w:tr>
      <w:tr w:rsidR="00B029A3" w:rsidRPr="004A4321" w:rsidTr="00837D84">
        <w:trPr>
          <w:gridAfter w:val="1"/>
          <w:wAfter w:w="91" w:type="dxa"/>
        </w:trPr>
        <w:tc>
          <w:tcPr>
            <w:tcW w:w="8522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Περιγράψτε με σαφήνεια τους τρόπους με τους οποίους θα καλύψετε την απαιτούμενη ιδιωτική συμμετοχή της προτεινόμενης επένδυσης</w:t>
            </w:r>
          </w:p>
        </w:tc>
      </w:tr>
      <w:tr w:rsidR="00B029A3" w:rsidRPr="004A4321" w:rsidTr="00837D84">
        <w:trPr>
          <w:gridAfter w:val="1"/>
          <w:wAfter w:w="91" w:type="dxa"/>
        </w:trPr>
        <w:tc>
          <w:tcPr>
            <w:tcW w:w="8522" w:type="dxa"/>
            <w:gridSpan w:val="2"/>
            <w:shd w:val="clear" w:color="auto" w:fill="auto"/>
          </w:tcPr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</w:p>
          <w:p w:rsidR="00B029A3" w:rsidRPr="00AE0481" w:rsidRDefault="00B029A3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</w:p>
        </w:tc>
      </w:tr>
    </w:tbl>
    <w:p w:rsidR="00B029A3" w:rsidRPr="00AE0481" w:rsidRDefault="00B029A3" w:rsidP="00B029A3">
      <w:pPr>
        <w:suppressAutoHyphens w:val="0"/>
        <w:spacing w:before="120" w:line="240" w:lineRule="auto"/>
        <w:rPr>
          <w:rFonts w:ascii="Trebuchet MS" w:eastAsia="Calibri" w:hAnsi="Trebuchet MS" w:cs="Arial Narrow"/>
          <w:sz w:val="22"/>
          <w:szCs w:val="22"/>
          <w:lang w:val="el-GR" w:eastAsia="el-GR"/>
        </w:rPr>
      </w:pPr>
    </w:p>
    <w:tbl>
      <w:tblPr>
        <w:tblW w:w="101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7"/>
        <w:gridCol w:w="197"/>
        <w:gridCol w:w="1853"/>
        <w:gridCol w:w="1434"/>
        <w:gridCol w:w="1217"/>
        <w:gridCol w:w="376"/>
        <w:gridCol w:w="376"/>
        <w:gridCol w:w="376"/>
        <w:gridCol w:w="376"/>
        <w:gridCol w:w="376"/>
        <w:gridCol w:w="376"/>
        <w:gridCol w:w="328"/>
        <w:gridCol w:w="376"/>
        <w:gridCol w:w="376"/>
        <w:gridCol w:w="389"/>
        <w:gridCol w:w="104"/>
        <w:gridCol w:w="237"/>
        <w:gridCol w:w="271"/>
        <w:gridCol w:w="166"/>
      </w:tblGrid>
      <w:tr w:rsidR="000A223A" w:rsidRPr="00837D84" w:rsidTr="00837D84">
        <w:trPr>
          <w:gridAfter w:val="1"/>
          <w:wAfter w:w="166" w:type="dxa"/>
        </w:trPr>
        <w:tc>
          <w:tcPr>
            <w:tcW w:w="927" w:type="dxa"/>
            <w:shd w:val="clear" w:color="auto" w:fill="0C0C0C"/>
          </w:tcPr>
          <w:p w:rsidR="000A223A" w:rsidRPr="00AE0481" w:rsidRDefault="000A223A" w:rsidP="00837D84">
            <w:pPr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5</w:t>
            </w:r>
          </w:p>
        </w:tc>
        <w:tc>
          <w:tcPr>
            <w:tcW w:w="9038" w:type="dxa"/>
            <w:gridSpan w:val="17"/>
            <w:shd w:val="clear" w:color="auto" w:fill="C0C0C0"/>
          </w:tcPr>
          <w:p w:rsidR="000A223A" w:rsidRPr="00AE0481" w:rsidRDefault="000A223A" w:rsidP="00837D84">
            <w:pPr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ΧΡΟΝΟΔΙΑΓΡΑΜΜΑ</w:t>
            </w:r>
          </w:p>
        </w:tc>
      </w:tr>
      <w:tr w:rsidR="000A223A" w:rsidRPr="00AE0481" w:rsidTr="00837D84">
        <w:tc>
          <w:tcPr>
            <w:tcW w:w="1124" w:type="dxa"/>
            <w:gridSpan w:val="2"/>
            <w:shd w:val="clear" w:color="auto" w:fill="D9D9D9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5.1 ΦΑΣΕΙΣ</w:t>
            </w:r>
          </w:p>
        </w:tc>
        <w:tc>
          <w:tcPr>
            <w:tcW w:w="1853" w:type="dxa"/>
            <w:shd w:val="clear" w:color="auto" w:fill="D9D9D9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commentRangeStart w:id="25"/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5.2 Δραστηριότητες για την πραγματοποίηση της επένδυσης</w:t>
            </w:r>
            <w:commentRangeEnd w:id="25"/>
            <w:r w:rsidR="00046272">
              <w:rPr>
                <w:rStyle w:val="a3"/>
              </w:rPr>
              <w:commentReference w:id="25"/>
            </w:r>
          </w:p>
        </w:tc>
        <w:tc>
          <w:tcPr>
            <w:tcW w:w="1434" w:type="dxa"/>
            <w:shd w:val="clear" w:color="auto" w:fill="D9D9D9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5.3 Μήνας έναρξης</w:t>
            </w:r>
          </w:p>
        </w:tc>
        <w:tc>
          <w:tcPr>
            <w:tcW w:w="1217" w:type="dxa"/>
            <w:shd w:val="clear" w:color="auto" w:fill="D9D9D9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5.4. Διάρκεια σε μήνες</w:t>
            </w:r>
          </w:p>
        </w:tc>
        <w:tc>
          <w:tcPr>
            <w:tcW w:w="376" w:type="dxa"/>
            <w:shd w:val="clear" w:color="auto" w:fill="D9D9D9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1</w:t>
            </w:r>
          </w:p>
        </w:tc>
        <w:tc>
          <w:tcPr>
            <w:tcW w:w="376" w:type="dxa"/>
            <w:shd w:val="clear" w:color="auto" w:fill="D9D9D9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2</w:t>
            </w:r>
          </w:p>
        </w:tc>
        <w:tc>
          <w:tcPr>
            <w:tcW w:w="376" w:type="dxa"/>
            <w:shd w:val="clear" w:color="auto" w:fill="D9D9D9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3</w:t>
            </w:r>
          </w:p>
        </w:tc>
        <w:tc>
          <w:tcPr>
            <w:tcW w:w="376" w:type="dxa"/>
            <w:shd w:val="clear" w:color="auto" w:fill="D9D9D9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4</w:t>
            </w:r>
          </w:p>
        </w:tc>
        <w:tc>
          <w:tcPr>
            <w:tcW w:w="376" w:type="dxa"/>
            <w:shd w:val="clear" w:color="auto" w:fill="D9D9D9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5</w:t>
            </w:r>
          </w:p>
        </w:tc>
        <w:tc>
          <w:tcPr>
            <w:tcW w:w="376" w:type="dxa"/>
            <w:shd w:val="clear" w:color="auto" w:fill="D9D9D9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6</w:t>
            </w:r>
          </w:p>
        </w:tc>
        <w:tc>
          <w:tcPr>
            <w:tcW w:w="328" w:type="dxa"/>
            <w:shd w:val="clear" w:color="auto" w:fill="D9D9D9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7</w:t>
            </w:r>
          </w:p>
        </w:tc>
        <w:tc>
          <w:tcPr>
            <w:tcW w:w="376" w:type="dxa"/>
            <w:shd w:val="clear" w:color="auto" w:fill="D9D9D9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8</w:t>
            </w:r>
          </w:p>
        </w:tc>
        <w:tc>
          <w:tcPr>
            <w:tcW w:w="376" w:type="dxa"/>
            <w:shd w:val="clear" w:color="auto" w:fill="D9D9D9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9</w:t>
            </w:r>
          </w:p>
        </w:tc>
        <w:tc>
          <w:tcPr>
            <w:tcW w:w="493" w:type="dxa"/>
            <w:gridSpan w:val="2"/>
            <w:shd w:val="clear" w:color="auto" w:fill="D9D9D9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10</w:t>
            </w:r>
          </w:p>
        </w:tc>
        <w:tc>
          <w:tcPr>
            <w:tcW w:w="237" w:type="dxa"/>
            <w:shd w:val="clear" w:color="auto" w:fill="D9D9D9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11</w:t>
            </w:r>
          </w:p>
        </w:tc>
        <w:tc>
          <w:tcPr>
            <w:tcW w:w="437" w:type="dxa"/>
            <w:gridSpan w:val="2"/>
            <w:shd w:val="clear" w:color="auto" w:fill="D9D9D9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12</w:t>
            </w:r>
          </w:p>
        </w:tc>
      </w:tr>
      <w:tr w:rsidR="000A223A" w:rsidRPr="00AE0481" w:rsidTr="00837D84">
        <w:tc>
          <w:tcPr>
            <w:tcW w:w="1124" w:type="dxa"/>
            <w:gridSpan w:val="2"/>
            <w:shd w:val="clear" w:color="auto" w:fill="auto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color w:val="7030A0"/>
                <w:sz w:val="18"/>
                <w:szCs w:val="18"/>
                <w:lang w:val="el-GR" w:eastAsia="el-GR"/>
              </w:rPr>
            </w:pPr>
          </w:p>
        </w:tc>
        <w:tc>
          <w:tcPr>
            <w:tcW w:w="1853" w:type="dxa"/>
            <w:shd w:val="clear" w:color="auto" w:fill="auto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color w:val="7030A0"/>
                <w:sz w:val="18"/>
                <w:szCs w:val="18"/>
                <w:lang w:val="el-GR" w:eastAsia="el-GR"/>
              </w:rPr>
            </w:pPr>
          </w:p>
        </w:tc>
        <w:tc>
          <w:tcPr>
            <w:tcW w:w="1434" w:type="dxa"/>
            <w:shd w:val="clear" w:color="auto" w:fill="auto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color w:val="7030A0"/>
                <w:sz w:val="18"/>
                <w:szCs w:val="18"/>
                <w:lang w:val="el-GR" w:eastAsia="el-GR"/>
              </w:rPr>
            </w:pPr>
          </w:p>
        </w:tc>
        <w:tc>
          <w:tcPr>
            <w:tcW w:w="1217" w:type="dxa"/>
            <w:shd w:val="clear" w:color="auto" w:fill="auto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color w:val="7030A0"/>
                <w:sz w:val="18"/>
                <w:szCs w:val="18"/>
                <w:lang w:val="el-GR" w:eastAsia="el-GR"/>
              </w:rPr>
            </w:pPr>
          </w:p>
        </w:tc>
        <w:tc>
          <w:tcPr>
            <w:tcW w:w="376" w:type="dxa"/>
            <w:shd w:val="clear" w:color="auto" w:fill="auto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color w:val="7030A0"/>
                <w:sz w:val="18"/>
                <w:szCs w:val="18"/>
                <w:lang w:val="el-GR" w:eastAsia="el-GR"/>
              </w:rPr>
            </w:pPr>
          </w:p>
        </w:tc>
        <w:tc>
          <w:tcPr>
            <w:tcW w:w="376" w:type="dxa"/>
            <w:shd w:val="clear" w:color="auto" w:fill="auto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color w:val="7030A0"/>
                <w:sz w:val="18"/>
                <w:szCs w:val="18"/>
                <w:lang w:val="el-GR" w:eastAsia="el-GR"/>
              </w:rPr>
            </w:pPr>
          </w:p>
        </w:tc>
        <w:tc>
          <w:tcPr>
            <w:tcW w:w="376" w:type="dxa"/>
            <w:shd w:val="clear" w:color="auto" w:fill="auto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color w:val="7030A0"/>
                <w:sz w:val="18"/>
                <w:szCs w:val="18"/>
                <w:lang w:val="el-GR" w:eastAsia="el-GR"/>
              </w:rPr>
            </w:pPr>
          </w:p>
        </w:tc>
        <w:tc>
          <w:tcPr>
            <w:tcW w:w="376" w:type="dxa"/>
            <w:shd w:val="clear" w:color="auto" w:fill="auto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color w:val="7030A0"/>
                <w:sz w:val="18"/>
                <w:szCs w:val="18"/>
                <w:lang w:val="el-GR" w:eastAsia="el-GR"/>
              </w:rPr>
            </w:pPr>
          </w:p>
        </w:tc>
        <w:tc>
          <w:tcPr>
            <w:tcW w:w="376" w:type="dxa"/>
            <w:shd w:val="clear" w:color="auto" w:fill="auto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color w:val="7030A0"/>
                <w:sz w:val="18"/>
                <w:szCs w:val="18"/>
                <w:lang w:val="el-GR" w:eastAsia="el-GR"/>
              </w:rPr>
            </w:pPr>
          </w:p>
        </w:tc>
        <w:tc>
          <w:tcPr>
            <w:tcW w:w="376" w:type="dxa"/>
            <w:shd w:val="clear" w:color="auto" w:fill="auto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color w:val="7030A0"/>
                <w:sz w:val="18"/>
                <w:szCs w:val="18"/>
                <w:lang w:val="el-GR" w:eastAsia="el-GR"/>
              </w:rPr>
            </w:pPr>
          </w:p>
        </w:tc>
        <w:tc>
          <w:tcPr>
            <w:tcW w:w="328" w:type="dxa"/>
            <w:shd w:val="clear" w:color="auto" w:fill="auto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color w:val="7030A0"/>
                <w:sz w:val="18"/>
                <w:szCs w:val="18"/>
                <w:lang w:val="el-GR" w:eastAsia="el-GR"/>
              </w:rPr>
            </w:pPr>
          </w:p>
        </w:tc>
        <w:tc>
          <w:tcPr>
            <w:tcW w:w="376" w:type="dxa"/>
            <w:shd w:val="clear" w:color="auto" w:fill="auto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color w:val="7030A0"/>
                <w:sz w:val="18"/>
                <w:szCs w:val="18"/>
                <w:lang w:val="el-GR" w:eastAsia="el-GR"/>
              </w:rPr>
            </w:pPr>
          </w:p>
        </w:tc>
        <w:tc>
          <w:tcPr>
            <w:tcW w:w="376" w:type="dxa"/>
            <w:shd w:val="clear" w:color="auto" w:fill="auto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color w:val="7030A0"/>
                <w:sz w:val="18"/>
                <w:szCs w:val="18"/>
                <w:lang w:val="el-GR" w:eastAsia="el-GR"/>
              </w:rPr>
            </w:pPr>
          </w:p>
        </w:tc>
        <w:tc>
          <w:tcPr>
            <w:tcW w:w="493" w:type="dxa"/>
            <w:gridSpan w:val="2"/>
            <w:shd w:val="clear" w:color="auto" w:fill="auto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color w:val="7030A0"/>
                <w:sz w:val="18"/>
                <w:szCs w:val="18"/>
                <w:lang w:val="el-GR" w:eastAsia="el-GR"/>
              </w:rPr>
            </w:pPr>
          </w:p>
        </w:tc>
        <w:tc>
          <w:tcPr>
            <w:tcW w:w="237" w:type="dxa"/>
            <w:shd w:val="clear" w:color="auto" w:fill="auto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color w:val="7030A0"/>
                <w:sz w:val="18"/>
                <w:szCs w:val="18"/>
                <w:lang w:val="el-GR" w:eastAsia="el-GR"/>
              </w:rPr>
            </w:pPr>
          </w:p>
        </w:tc>
        <w:tc>
          <w:tcPr>
            <w:tcW w:w="437" w:type="dxa"/>
            <w:gridSpan w:val="2"/>
            <w:shd w:val="clear" w:color="auto" w:fill="auto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color w:val="7030A0"/>
                <w:sz w:val="18"/>
                <w:szCs w:val="18"/>
                <w:lang w:val="el-GR" w:eastAsia="el-GR"/>
              </w:rPr>
            </w:pPr>
          </w:p>
        </w:tc>
      </w:tr>
      <w:tr w:rsidR="000A223A" w:rsidRPr="004A4321" w:rsidTr="00837D84">
        <w:trPr>
          <w:gridAfter w:val="4"/>
          <w:wAfter w:w="778" w:type="dxa"/>
        </w:trPr>
        <w:tc>
          <w:tcPr>
            <w:tcW w:w="9353" w:type="dxa"/>
            <w:gridSpan w:val="15"/>
            <w:tcBorders>
              <w:bottom w:val="single" w:sz="4" w:space="0" w:color="auto"/>
            </w:tcBorders>
            <w:shd w:val="clear" w:color="auto" w:fill="D9D9D9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5.5. Τεκμηρίωση του χρονοδιαγράμματος (Διαδικασίες – </w:t>
            </w:r>
            <w:commentRangeStart w:id="26"/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 xml:space="preserve">Μεθοδολογία </w:t>
            </w:r>
            <w:commentRangeEnd w:id="26"/>
            <w:r w:rsidR="00C02C75">
              <w:rPr>
                <w:rStyle w:val="a3"/>
              </w:rPr>
              <w:commentReference w:id="26"/>
            </w:r>
            <w:r w:rsidRPr="00AE0481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– Χρονοδιάγραμμα κλπ)</w:t>
            </w:r>
          </w:p>
        </w:tc>
      </w:tr>
      <w:tr w:rsidR="000A223A" w:rsidRPr="004A4321" w:rsidTr="00837D84">
        <w:trPr>
          <w:gridAfter w:val="4"/>
          <w:wAfter w:w="778" w:type="dxa"/>
        </w:trPr>
        <w:tc>
          <w:tcPr>
            <w:tcW w:w="9353" w:type="dxa"/>
            <w:gridSpan w:val="15"/>
            <w:shd w:val="clear" w:color="auto" w:fill="auto"/>
          </w:tcPr>
          <w:p w:rsidR="000A223A" w:rsidRPr="00AE0481" w:rsidRDefault="000A223A" w:rsidP="005B45AE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</w:p>
        </w:tc>
      </w:tr>
    </w:tbl>
    <w:p w:rsidR="0024432F" w:rsidRDefault="0024432F" w:rsidP="00B029A3">
      <w:pPr>
        <w:suppressAutoHyphens w:val="0"/>
        <w:spacing w:before="120" w:line="240" w:lineRule="auto"/>
        <w:rPr>
          <w:rFonts w:ascii="Trebuchet MS" w:eastAsia="Calibri" w:hAnsi="Trebuchet MS" w:cs="Arial Narrow"/>
          <w:sz w:val="18"/>
          <w:szCs w:val="18"/>
          <w:lang w:val="el-GR" w:eastAsia="el-GR"/>
        </w:rPr>
      </w:pP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2"/>
        <w:gridCol w:w="193"/>
        <w:gridCol w:w="6804"/>
        <w:gridCol w:w="1417"/>
      </w:tblGrid>
      <w:tr w:rsidR="00837D84" w:rsidRPr="00837D84" w:rsidTr="006C58A4">
        <w:tc>
          <w:tcPr>
            <w:tcW w:w="942" w:type="dxa"/>
            <w:shd w:val="clear" w:color="auto" w:fill="0C0C0C"/>
          </w:tcPr>
          <w:p w:rsidR="00837D84" w:rsidRPr="00AE0481" w:rsidRDefault="00837D84" w:rsidP="000A2396">
            <w:pPr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6</w:t>
            </w:r>
          </w:p>
        </w:tc>
        <w:tc>
          <w:tcPr>
            <w:tcW w:w="8414" w:type="dxa"/>
            <w:gridSpan w:val="3"/>
            <w:shd w:val="clear" w:color="auto" w:fill="C0C0C0"/>
          </w:tcPr>
          <w:p w:rsidR="00837D84" w:rsidRPr="00AE0481" w:rsidRDefault="00837D84" w:rsidP="000A2396">
            <w:pPr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837D84"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ΑΠΑΙΤΟΥΜΕΝΕΣ ΑΔΕΙΕΣ Ή ΕΓΚΡΙΣΕΙΣ</w:t>
            </w:r>
          </w:p>
        </w:tc>
      </w:tr>
      <w:tr w:rsidR="00837D84" w:rsidRPr="00AE0481" w:rsidTr="006C58A4">
        <w:tc>
          <w:tcPr>
            <w:tcW w:w="1135" w:type="dxa"/>
            <w:gridSpan w:val="2"/>
            <w:shd w:val="clear" w:color="auto" w:fill="808080" w:themeFill="background1" w:themeFillShade="80"/>
          </w:tcPr>
          <w:p w:rsidR="00837D84" w:rsidRPr="00AE0481" w:rsidRDefault="00837D84" w:rsidP="00837D84">
            <w:pPr>
              <w:suppressAutoHyphens w:val="0"/>
              <w:spacing w:before="100" w:beforeAutospacing="1" w:after="100" w:afterAutospacing="1" w:line="240" w:lineRule="auto"/>
              <w:jc w:val="left"/>
              <w:rPr>
                <w:rFonts w:ascii="Trebuchet MS" w:hAnsi="Trebuchet MS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hAnsi="Trebuchet MS"/>
                <w:b/>
                <w:sz w:val="18"/>
                <w:szCs w:val="18"/>
                <w:lang w:val="el-GR" w:eastAsia="el-GR"/>
              </w:rPr>
              <w:t xml:space="preserve">6.1. </w:t>
            </w:r>
          </w:p>
        </w:tc>
        <w:tc>
          <w:tcPr>
            <w:tcW w:w="6804" w:type="dxa"/>
          </w:tcPr>
          <w:p w:rsidR="00837D84" w:rsidRPr="00AE0481" w:rsidRDefault="00837D84" w:rsidP="0024432F">
            <w:pPr>
              <w:suppressAutoHyphens w:val="0"/>
              <w:spacing w:before="100" w:beforeAutospacing="1" w:after="100" w:afterAutospacing="1" w:line="240" w:lineRule="auto"/>
              <w:jc w:val="left"/>
              <w:rPr>
                <w:rFonts w:ascii="Trebuchet MS" w:hAnsi="Trebuchet MS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hAnsi="Trebuchet MS"/>
                <w:b/>
                <w:sz w:val="18"/>
                <w:szCs w:val="18"/>
                <w:lang w:val="el-GR" w:eastAsia="el-GR"/>
              </w:rPr>
              <w:t>ΥΠΑΡΧΟΥΝ ΓΙΑ ΤΗΝ  ΥΛΟΠΟΙΗΣΗ ΤΗΣ ΠΡΑΞΗΣ ΟΛΕΣ ΟΙ ΑΠΑΙΤΟΥΜΕΝΕΣ  ΑΔΕΙΕΣ;</w:t>
            </w:r>
          </w:p>
        </w:tc>
        <w:tc>
          <w:tcPr>
            <w:tcW w:w="1417" w:type="dxa"/>
          </w:tcPr>
          <w:p w:rsidR="00837D84" w:rsidRPr="00AE0481" w:rsidRDefault="00837D84" w:rsidP="0024432F">
            <w:pPr>
              <w:suppressAutoHyphens w:val="0"/>
              <w:spacing w:before="100" w:beforeAutospacing="1" w:after="100" w:afterAutospacing="1" w:line="240" w:lineRule="auto"/>
              <w:jc w:val="left"/>
              <w:rPr>
                <w:rFonts w:ascii="Trebuchet MS" w:hAnsi="Trebuchet MS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hAnsi="Trebuchet MS"/>
                <w:b/>
                <w:sz w:val="18"/>
                <w:szCs w:val="18"/>
                <w:lang w:val="el-GR" w:eastAsia="el-GR"/>
              </w:rPr>
              <w:t>ΝΑΙ/ΟΧΙ/ΔΑ</w:t>
            </w:r>
          </w:p>
        </w:tc>
      </w:tr>
      <w:tr w:rsidR="00837D84" w:rsidRPr="00AE0481" w:rsidTr="006C58A4">
        <w:tc>
          <w:tcPr>
            <w:tcW w:w="1135" w:type="dxa"/>
            <w:gridSpan w:val="2"/>
            <w:shd w:val="clear" w:color="auto" w:fill="808080" w:themeFill="background1" w:themeFillShade="80"/>
          </w:tcPr>
          <w:p w:rsidR="00837D84" w:rsidRPr="00AE0481" w:rsidRDefault="00837D84" w:rsidP="00837D84">
            <w:pPr>
              <w:suppressAutoHyphens w:val="0"/>
              <w:spacing w:before="100" w:beforeAutospacing="1" w:after="100" w:afterAutospacing="1" w:line="240" w:lineRule="auto"/>
              <w:jc w:val="left"/>
              <w:rPr>
                <w:rFonts w:ascii="Trebuchet MS" w:hAnsi="Trebuchet MS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hAnsi="Trebuchet MS"/>
                <w:b/>
                <w:sz w:val="18"/>
                <w:szCs w:val="18"/>
                <w:lang w:val="el-GR" w:eastAsia="el-GR"/>
              </w:rPr>
              <w:t xml:space="preserve">6.2. </w:t>
            </w:r>
          </w:p>
        </w:tc>
        <w:tc>
          <w:tcPr>
            <w:tcW w:w="6804" w:type="dxa"/>
            <w:shd w:val="clear" w:color="auto" w:fill="auto"/>
          </w:tcPr>
          <w:p w:rsidR="00837D84" w:rsidRPr="00AE0481" w:rsidRDefault="00837D84" w:rsidP="0024432F">
            <w:pPr>
              <w:suppressAutoHyphens w:val="0"/>
              <w:spacing w:before="100" w:beforeAutospacing="1" w:after="100" w:afterAutospacing="1" w:line="240" w:lineRule="auto"/>
              <w:jc w:val="left"/>
              <w:rPr>
                <w:rFonts w:ascii="Trebuchet MS" w:hAnsi="Trebuchet MS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hAnsi="Trebuchet MS"/>
                <w:b/>
                <w:sz w:val="18"/>
                <w:szCs w:val="18"/>
                <w:lang w:val="el-GR" w:eastAsia="el-GR"/>
              </w:rPr>
              <w:t>ΑΠΑΙΤΟΥΝΤΑΙ ΓΙΑ ΤΗΝ ΥΛΟΠΟΙΗΣΗ ΤΗΣ ΠΡΑΞΗΣ ΕΙΔΙΚΕΣ ΑΔΕΙΕΣ Η ΕΓΚΡΙΣΕΙΣ;</w:t>
            </w:r>
          </w:p>
        </w:tc>
        <w:tc>
          <w:tcPr>
            <w:tcW w:w="1417" w:type="dxa"/>
          </w:tcPr>
          <w:p w:rsidR="00837D84" w:rsidRPr="00AE0481" w:rsidRDefault="00837D84" w:rsidP="0024432F">
            <w:pPr>
              <w:suppressAutoHyphens w:val="0"/>
              <w:spacing w:before="100" w:beforeAutospacing="1" w:after="100" w:afterAutospacing="1" w:line="240" w:lineRule="auto"/>
              <w:jc w:val="left"/>
              <w:rPr>
                <w:rFonts w:ascii="Trebuchet MS" w:hAnsi="Trebuchet MS"/>
                <w:b/>
                <w:sz w:val="18"/>
                <w:szCs w:val="18"/>
                <w:lang w:val="el-GR" w:eastAsia="el-GR"/>
              </w:rPr>
            </w:pPr>
            <w:r w:rsidRPr="00AE0481">
              <w:rPr>
                <w:rFonts w:ascii="Trebuchet MS" w:hAnsi="Trebuchet MS"/>
                <w:b/>
                <w:sz w:val="18"/>
                <w:szCs w:val="18"/>
                <w:lang w:val="el-GR" w:eastAsia="el-GR"/>
              </w:rPr>
              <w:t>ΝΑΙ/ΟΧΙ</w:t>
            </w:r>
          </w:p>
        </w:tc>
      </w:tr>
    </w:tbl>
    <w:p w:rsidR="0024432F" w:rsidRPr="00AE0481" w:rsidRDefault="0024432F" w:rsidP="00B029A3">
      <w:pPr>
        <w:suppressAutoHyphens w:val="0"/>
        <w:spacing w:before="120" w:line="240" w:lineRule="auto"/>
        <w:rPr>
          <w:rFonts w:ascii="Trebuchet MS" w:eastAsia="Calibri" w:hAnsi="Trebuchet MS" w:cs="Arial Narrow"/>
          <w:sz w:val="22"/>
          <w:szCs w:val="22"/>
          <w:lang w:val="el-GR" w:eastAsia="el-GR"/>
        </w:rPr>
      </w:pPr>
    </w:p>
    <w:p w:rsidR="0024432F" w:rsidRDefault="0024432F" w:rsidP="00B029A3">
      <w:pPr>
        <w:suppressAutoHyphens w:val="0"/>
        <w:spacing w:before="120" w:line="240" w:lineRule="auto"/>
        <w:rPr>
          <w:rFonts w:ascii="Trebuchet MS" w:eastAsia="Calibri" w:hAnsi="Trebuchet MS" w:cs="Arial Narrow"/>
          <w:sz w:val="22"/>
          <w:szCs w:val="22"/>
          <w:lang w:val="el-GR" w:eastAsia="el-GR"/>
        </w:rPr>
      </w:pP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"/>
        <w:gridCol w:w="908"/>
        <w:gridCol w:w="168"/>
        <w:gridCol w:w="25"/>
        <w:gridCol w:w="6520"/>
        <w:gridCol w:w="236"/>
        <w:gridCol w:w="1465"/>
      </w:tblGrid>
      <w:tr w:rsidR="00837D84" w:rsidRPr="00837D84" w:rsidTr="00837D84">
        <w:tc>
          <w:tcPr>
            <w:tcW w:w="942" w:type="dxa"/>
            <w:gridSpan w:val="2"/>
            <w:shd w:val="clear" w:color="auto" w:fill="0C0C0C"/>
          </w:tcPr>
          <w:p w:rsidR="00837D84" w:rsidRPr="00AE0481" w:rsidRDefault="00837D84" w:rsidP="000A2396">
            <w:pPr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  <w:t>7.</w:t>
            </w:r>
          </w:p>
        </w:tc>
        <w:tc>
          <w:tcPr>
            <w:tcW w:w="8414" w:type="dxa"/>
            <w:gridSpan w:val="5"/>
            <w:shd w:val="clear" w:color="auto" w:fill="C0C0C0"/>
          </w:tcPr>
          <w:p w:rsidR="00837D84" w:rsidRPr="00AE0481" w:rsidRDefault="00837D84" w:rsidP="000A2396">
            <w:pPr>
              <w:rPr>
                <w:rFonts w:ascii="Trebuchet MS" w:eastAsia="Calibri" w:hAnsi="Trebuchet MS" w:cs="Tahoma"/>
                <w:b/>
                <w:szCs w:val="20"/>
                <w:lang w:val="el-GR" w:eastAsia="el-GR"/>
              </w:rPr>
            </w:pPr>
            <w:r w:rsidRPr="00AE0481">
              <w:rPr>
                <w:rFonts w:ascii="Trebuchet MS" w:eastAsia="Calibri" w:hAnsi="Trebuchet MS" w:cs="Arial"/>
                <w:b/>
                <w:bCs/>
                <w:caps/>
                <w:kern w:val="32"/>
                <w:szCs w:val="20"/>
                <w:lang w:val="el-GR" w:eastAsia="el-GR"/>
              </w:rPr>
              <w:t>ΟΡΙΖΟΝΤΙΕΣ ΠΟΛΙΤΙΚΕΣ</w:t>
            </w:r>
          </w:p>
        </w:tc>
      </w:tr>
      <w:tr w:rsidR="00837D84" w:rsidRPr="00837D84" w:rsidTr="00837D84">
        <w:trPr>
          <w:trHeight w:val="809"/>
        </w:trPr>
        <w:tc>
          <w:tcPr>
            <w:tcW w:w="1135" w:type="dxa"/>
            <w:gridSpan w:val="4"/>
            <w:shd w:val="clear" w:color="auto" w:fill="808080" w:themeFill="background1" w:themeFillShade="80"/>
          </w:tcPr>
          <w:p w:rsidR="00837D84" w:rsidRPr="00837D84" w:rsidRDefault="00837D84" w:rsidP="00837D84">
            <w:pPr>
              <w:suppressAutoHyphens w:val="0"/>
              <w:spacing w:before="120" w:line="480" w:lineRule="auto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837D84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7.1 </w:t>
            </w:r>
          </w:p>
        </w:tc>
        <w:tc>
          <w:tcPr>
            <w:tcW w:w="6756" w:type="dxa"/>
            <w:gridSpan w:val="2"/>
            <w:shd w:val="clear" w:color="auto" w:fill="E0E0E0"/>
          </w:tcPr>
          <w:p w:rsidR="00837D84" w:rsidRPr="00837D84" w:rsidRDefault="00837D84" w:rsidP="00542A8F">
            <w:pPr>
              <w:suppressAutoHyphens w:val="0"/>
              <w:spacing w:before="120" w:line="480" w:lineRule="auto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837D84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ΥΠΑΡΧΟΥΝ ΥΠΟΔΟΜΕΣ ΔΙΕΥΚΟΛΥΝΣΗΣ (ΚΤΙΡΙΑΚΕΣ Η ΑΛΛΕΣ ΑΝΑΛΟΓΑ ΤΙ ΑΠΑΙΤΕΙΤΑΙ) ΠΡΟΣΒΑΣΗΣ ΤΩΝ ΑΜΕΑ, Η ΕΦΟΣΟΝ ΔΕΝ ΥΠΑΡΧΟΥΝ ΠΡΟΚΕΙΤΑΙ ΝΑ ΔΗΜΙΟΥΡΓΗΘΟΥΝ;</w:t>
            </w:r>
          </w:p>
        </w:tc>
        <w:tc>
          <w:tcPr>
            <w:tcW w:w="1465" w:type="dxa"/>
            <w:shd w:val="clear" w:color="auto" w:fill="auto"/>
          </w:tcPr>
          <w:p w:rsidR="00837D84" w:rsidRPr="00837D84" w:rsidRDefault="00837D84" w:rsidP="00542A8F">
            <w:pPr>
              <w:suppressAutoHyphens w:val="0"/>
              <w:spacing w:before="120" w:line="480" w:lineRule="auto"/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</w:pPr>
            <w:r w:rsidRPr="00837D84">
              <w:rPr>
                <w:rFonts w:ascii="Trebuchet MS" w:eastAsia="Calibri" w:hAnsi="Trebuchet MS" w:cs="Tahoma"/>
                <w:sz w:val="18"/>
                <w:szCs w:val="18"/>
                <w:lang w:val="en-US" w:eastAsia="el-GR"/>
              </w:rPr>
              <w:t>NAI</w:t>
            </w:r>
            <w:r w:rsidRPr="00837D84">
              <w:rPr>
                <w:rFonts w:ascii="Trebuchet MS" w:eastAsia="Calibri" w:hAnsi="Trebuchet MS" w:cs="Tahoma"/>
                <w:sz w:val="18"/>
                <w:szCs w:val="18"/>
                <w:lang w:val="el-GR" w:eastAsia="el-GR"/>
              </w:rPr>
              <w:t>/</w:t>
            </w:r>
            <w:r w:rsidRPr="00837D84">
              <w:rPr>
                <w:rFonts w:ascii="Trebuchet MS" w:eastAsia="Calibri" w:hAnsi="Trebuchet MS" w:cs="Tahoma"/>
                <w:sz w:val="18"/>
                <w:szCs w:val="18"/>
                <w:lang w:val="en-US" w:eastAsia="el-GR"/>
              </w:rPr>
              <w:t>OXI</w:t>
            </w:r>
          </w:p>
        </w:tc>
      </w:tr>
      <w:tr w:rsidR="00837D84" w:rsidRPr="00837D84" w:rsidTr="00837D84">
        <w:tblPrEx>
          <w:shd w:val="clear" w:color="auto" w:fill="E0E0E0"/>
        </w:tblPrEx>
        <w:tc>
          <w:tcPr>
            <w:tcW w:w="1135" w:type="dxa"/>
            <w:gridSpan w:val="4"/>
            <w:shd w:val="clear" w:color="auto" w:fill="808080" w:themeFill="background1" w:themeFillShade="80"/>
          </w:tcPr>
          <w:p w:rsidR="00837D84" w:rsidRPr="00837D84" w:rsidRDefault="00837D84" w:rsidP="00837D84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837D84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7.2 </w:t>
            </w:r>
          </w:p>
        </w:tc>
        <w:tc>
          <w:tcPr>
            <w:tcW w:w="8221" w:type="dxa"/>
            <w:gridSpan w:val="3"/>
            <w:shd w:val="clear" w:color="auto" w:fill="E0E0E0"/>
          </w:tcPr>
          <w:p w:rsidR="00837D84" w:rsidRPr="00837D84" w:rsidRDefault="00837D84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837D84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ΕΙΔΟΣ ΥΦΙΣΤΑΜΕΝΗΣ ΥΠΟΔΟΜΗΣ </w:t>
            </w:r>
            <w:proofErr w:type="spellStart"/>
            <w:r w:rsidRPr="00837D84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ΑμεΑ</w:t>
            </w:r>
            <w:proofErr w:type="spellEnd"/>
            <w:r w:rsidRPr="00837D84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 xml:space="preserve"> ΠΟΥ ΔΙΑΘΕΤΕΙ Η ΕΠΙΧΕΙΡΗΣΗ Ή ΠΟΥ ΠΡΟΚΕΙΤΑΙ ΝΑ </w:t>
            </w:r>
            <w:r w:rsidRPr="00837D84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lastRenderedPageBreak/>
              <w:t>ΔΗΜΙΟΥΡΓΗΘΕΙ (Περιγραφή)</w:t>
            </w:r>
          </w:p>
        </w:tc>
      </w:tr>
      <w:tr w:rsidR="00B029A3" w:rsidRPr="00837D84" w:rsidTr="00837D8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6" w:type="dxa"/>
            <w:gridSpan w:val="7"/>
            <w:shd w:val="clear" w:color="auto" w:fill="auto"/>
            <w:vAlign w:val="center"/>
          </w:tcPr>
          <w:p w:rsidR="00B029A3" w:rsidRPr="00837D84" w:rsidRDefault="00B029A3" w:rsidP="00542A8F">
            <w:pPr>
              <w:suppressAutoHyphens w:val="0"/>
              <w:spacing w:before="100" w:beforeAutospacing="1" w:after="100" w:afterAutospacing="1" w:line="240" w:lineRule="auto"/>
              <w:jc w:val="left"/>
              <w:rPr>
                <w:rFonts w:ascii="Trebuchet MS" w:hAnsi="Trebuchet MS"/>
                <w:b/>
                <w:bCs/>
                <w:sz w:val="18"/>
                <w:szCs w:val="18"/>
                <w:lang w:val="el-GR" w:eastAsia="el-GR"/>
              </w:rPr>
            </w:pPr>
          </w:p>
        </w:tc>
      </w:tr>
      <w:tr w:rsidR="00B029A3" w:rsidRPr="00837D84" w:rsidTr="00837D84">
        <w:trPr>
          <w:trHeight w:val="430"/>
        </w:trPr>
        <w:tc>
          <w:tcPr>
            <w:tcW w:w="1110" w:type="dxa"/>
            <w:gridSpan w:val="3"/>
            <w:shd w:val="clear" w:color="auto" w:fill="999999"/>
            <w:vAlign w:val="center"/>
          </w:tcPr>
          <w:p w:rsidR="00B029A3" w:rsidRPr="00837D84" w:rsidRDefault="000A223A" w:rsidP="0024432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837D84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7</w:t>
            </w:r>
            <w:r w:rsidR="0024432F" w:rsidRPr="00837D84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.3</w:t>
            </w:r>
          </w:p>
        </w:tc>
        <w:tc>
          <w:tcPr>
            <w:tcW w:w="6545" w:type="dxa"/>
            <w:gridSpan w:val="2"/>
            <w:shd w:val="clear" w:color="auto" w:fill="CCCCCC"/>
            <w:vAlign w:val="center"/>
          </w:tcPr>
          <w:p w:rsidR="00B029A3" w:rsidRPr="00837D84" w:rsidRDefault="00B029A3" w:rsidP="00837D84">
            <w:pPr>
              <w:keepNext/>
              <w:pageBreakBefore/>
              <w:suppressAutoHyphens w:val="0"/>
              <w:spacing w:after="480" w:line="312" w:lineRule="auto"/>
              <w:ind w:left="58"/>
              <w:outlineLvl w:val="0"/>
              <w:rPr>
                <w:rFonts w:ascii="Trebuchet MS" w:eastAsia="Calibri" w:hAnsi="Trebuchet MS" w:cs="Tahoma"/>
                <w:bCs/>
                <w:caps/>
                <w:kern w:val="32"/>
                <w:sz w:val="18"/>
                <w:szCs w:val="18"/>
                <w:lang w:val="el-GR" w:eastAsia="el-GR"/>
              </w:rPr>
            </w:pPr>
            <w:r w:rsidRPr="00837D84">
              <w:rPr>
                <w:rFonts w:ascii="Trebuchet MS" w:hAnsi="Trebuchet MS"/>
                <w:b/>
                <w:sz w:val="18"/>
                <w:szCs w:val="18"/>
                <w:lang w:val="el-GR" w:eastAsia="el-GR"/>
              </w:rPr>
              <w:t>Η ΠΡΑΞΗ ΣΥΝΕΚΤΙΜΑ ΚΑΙ ΠΡΟΑΣΠΙΖΕΙ ΤΗΝ ΑΡΧΗ ΤΗΣ ΙΣΟΤΗΤΑΣ ΜΕΤΑΞΥ ΑΝΔΡΩΝ ΚΑΙ ΓΥΝΑΙΚΩΝ;</w:t>
            </w:r>
          </w:p>
        </w:tc>
        <w:tc>
          <w:tcPr>
            <w:tcW w:w="1701" w:type="dxa"/>
            <w:gridSpan w:val="2"/>
            <w:shd w:val="clear" w:color="auto" w:fill="CCCCCC"/>
          </w:tcPr>
          <w:p w:rsidR="00B029A3" w:rsidRPr="00837D84" w:rsidRDefault="00B029A3" w:rsidP="00542A8F">
            <w:pPr>
              <w:suppressAutoHyphens w:val="0"/>
              <w:spacing w:before="100" w:beforeAutospacing="1" w:after="100" w:afterAutospacing="1" w:line="240" w:lineRule="auto"/>
              <w:jc w:val="left"/>
              <w:rPr>
                <w:rFonts w:ascii="Trebuchet MS" w:hAnsi="Trebuchet MS"/>
                <w:b/>
                <w:sz w:val="18"/>
                <w:szCs w:val="18"/>
                <w:lang w:val="el-GR" w:eastAsia="el-GR"/>
              </w:rPr>
            </w:pPr>
            <w:r w:rsidRPr="00837D84">
              <w:rPr>
                <w:rFonts w:ascii="Trebuchet MS" w:hAnsi="Trebuchet MS"/>
                <w:b/>
                <w:sz w:val="18"/>
                <w:szCs w:val="18"/>
                <w:lang w:val="el-GR" w:eastAsia="el-GR"/>
              </w:rPr>
              <w:t>ΝΑΙ/ΟΧΙ</w:t>
            </w:r>
          </w:p>
        </w:tc>
      </w:tr>
      <w:tr w:rsidR="00B029A3" w:rsidRPr="00837D84" w:rsidTr="00837D84">
        <w:trPr>
          <w:trHeight w:val="951"/>
        </w:trPr>
        <w:tc>
          <w:tcPr>
            <w:tcW w:w="1110" w:type="dxa"/>
            <w:gridSpan w:val="3"/>
            <w:shd w:val="clear" w:color="auto" w:fill="999999"/>
            <w:vAlign w:val="center"/>
          </w:tcPr>
          <w:p w:rsidR="00B029A3" w:rsidRPr="00837D84" w:rsidRDefault="000A223A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837D84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7</w:t>
            </w:r>
            <w:r w:rsidR="0024432F" w:rsidRPr="00837D84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</w:t>
            </w:r>
            <w:r w:rsidR="00B029A3" w:rsidRPr="00837D84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4</w:t>
            </w:r>
          </w:p>
        </w:tc>
        <w:tc>
          <w:tcPr>
            <w:tcW w:w="6545" w:type="dxa"/>
            <w:gridSpan w:val="2"/>
            <w:shd w:val="clear" w:color="auto" w:fill="CCCCCC"/>
            <w:vAlign w:val="center"/>
          </w:tcPr>
          <w:p w:rsidR="00B029A3" w:rsidRPr="00837D84" w:rsidRDefault="00B029A3" w:rsidP="00837D84">
            <w:pPr>
              <w:keepNext/>
              <w:pageBreakBefore/>
              <w:suppressAutoHyphens w:val="0"/>
              <w:spacing w:after="480" w:line="312" w:lineRule="auto"/>
              <w:ind w:left="58"/>
              <w:outlineLvl w:val="0"/>
              <w:rPr>
                <w:rFonts w:ascii="Trebuchet MS" w:eastAsia="Calibri" w:hAnsi="Trebuchet MS" w:cs="Tahoma"/>
                <w:bCs/>
                <w:caps/>
                <w:kern w:val="32"/>
                <w:sz w:val="18"/>
                <w:szCs w:val="18"/>
                <w:lang w:val="el-GR" w:eastAsia="el-GR"/>
              </w:rPr>
            </w:pPr>
            <w:r w:rsidRPr="00837D84">
              <w:rPr>
                <w:rFonts w:ascii="Trebuchet MS" w:hAnsi="Trebuchet MS"/>
                <w:b/>
                <w:sz w:val="18"/>
                <w:szCs w:val="18"/>
                <w:lang w:val="el-GR" w:eastAsia="el-GR"/>
              </w:rPr>
              <w:t>Η ΠΡΑΞΗ ΑΠΟΤΡΕΠΕΙ ΚΑΘΕ ΔΙΑΚΡΙΣΗ ΛΟΓΩ ΦΥΛΟΥ, ΦΥΛΗΣ, ΕΘΝΟΤΙΚΗΣ ΚΑΤΑΓΩΓΗΣ, ΘΡΗΣΚΕΙΑΣ, ΠΕΠΟΙΘΗΣΕΩΝ, ΑΝΑΠΗΡΙΑΣ, ΗΛΙΚΙΑΣ, ΓΕΝΕΤΗΣΙΟΥ ΠΡΟΣΑΝΑΤΟΛΙΣΜΟΥ;</w:t>
            </w:r>
          </w:p>
        </w:tc>
        <w:tc>
          <w:tcPr>
            <w:tcW w:w="1701" w:type="dxa"/>
            <w:gridSpan w:val="2"/>
            <w:shd w:val="clear" w:color="auto" w:fill="CCCCCC"/>
          </w:tcPr>
          <w:p w:rsidR="00B029A3" w:rsidRPr="00837D84" w:rsidRDefault="00B029A3" w:rsidP="00542A8F">
            <w:pPr>
              <w:suppressAutoHyphens w:val="0"/>
              <w:spacing w:before="100" w:beforeAutospacing="1" w:after="100" w:afterAutospacing="1" w:line="240" w:lineRule="auto"/>
              <w:jc w:val="left"/>
              <w:rPr>
                <w:rFonts w:ascii="Trebuchet MS" w:hAnsi="Trebuchet MS"/>
                <w:b/>
                <w:sz w:val="18"/>
                <w:szCs w:val="18"/>
                <w:lang w:val="el-GR" w:eastAsia="el-GR"/>
              </w:rPr>
            </w:pPr>
            <w:r w:rsidRPr="00837D84">
              <w:rPr>
                <w:rFonts w:ascii="Trebuchet MS" w:hAnsi="Trebuchet MS"/>
                <w:b/>
                <w:sz w:val="18"/>
                <w:szCs w:val="18"/>
                <w:lang w:val="el-GR" w:eastAsia="el-GR"/>
              </w:rPr>
              <w:t>ΝΑΙ/ΟΧΙ</w:t>
            </w:r>
          </w:p>
        </w:tc>
      </w:tr>
      <w:tr w:rsidR="00B029A3" w:rsidRPr="00837D84" w:rsidTr="00837D84">
        <w:trPr>
          <w:trHeight w:val="1072"/>
        </w:trPr>
        <w:tc>
          <w:tcPr>
            <w:tcW w:w="1110" w:type="dxa"/>
            <w:gridSpan w:val="3"/>
            <w:shd w:val="clear" w:color="auto" w:fill="999999"/>
            <w:vAlign w:val="center"/>
          </w:tcPr>
          <w:p w:rsidR="00B029A3" w:rsidRPr="00837D84" w:rsidRDefault="000A223A" w:rsidP="00542A8F">
            <w:pPr>
              <w:suppressAutoHyphens w:val="0"/>
              <w:spacing w:before="120"/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</w:pPr>
            <w:r w:rsidRPr="00837D84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7</w:t>
            </w:r>
            <w:r w:rsidR="0024432F" w:rsidRPr="00837D84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.</w:t>
            </w:r>
            <w:r w:rsidR="00B029A3" w:rsidRPr="00837D84">
              <w:rPr>
                <w:rFonts w:ascii="Trebuchet MS" w:eastAsia="Calibri" w:hAnsi="Trebuchet MS" w:cs="Tahoma"/>
                <w:b/>
                <w:sz w:val="18"/>
                <w:szCs w:val="18"/>
                <w:lang w:val="el-GR" w:eastAsia="el-GR"/>
              </w:rPr>
              <w:t>5</w:t>
            </w:r>
          </w:p>
        </w:tc>
        <w:tc>
          <w:tcPr>
            <w:tcW w:w="6545" w:type="dxa"/>
            <w:gridSpan w:val="2"/>
            <w:shd w:val="clear" w:color="auto" w:fill="CCCCCC"/>
            <w:vAlign w:val="center"/>
          </w:tcPr>
          <w:p w:rsidR="00B029A3" w:rsidRPr="00837D84" w:rsidRDefault="00B029A3" w:rsidP="00837D84">
            <w:pPr>
              <w:keepNext/>
              <w:pageBreakBefore/>
              <w:suppressAutoHyphens w:val="0"/>
              <w:spacing w:after="480" w:line="312" w:lineRule="auto"/>
              <w:ind w:left="58"/>
              <w:outlineLvl w:val="0"/>
              <w:rPr>
                <w:rFonts w:ascii="Trebuchet MS" w:hAnsi="Trebuchet MS"/>
                <w:b/>
                <w:sz w:val="18"/>
                <w:szCs w:val="18"/>
                <w:lang w:val="el-GR" w:eastAsia="el-GR"/>
              </w:rPr>
            </w:pPr>
            <w:r w:rsidRPr="00837D84">
              <w:rPr>
                <w:rFonts w:ascii="Trebuchet MS" w:hAnsi="Trebuchet MS"/>
                <w:b/>
                <w:sz w:val="18"/>
                <w:szCs w:val="18"/>
                <w:lang w:val="el-GR" w:eastAsia="el-GR"/>
              </w:rPr>
              <w:t>Η ΠΡΑΞΗ ΣΕΒΕΤΑΙ ΤΗΝ ΑΡΧΗ ΤΗΣ ΑΕΙΦΟΡΟΥ ΑΝΑΠΤΥΞΗΣ ΚΑΙ ΔΙΑΣΦΑΛΙΖΕΙ ΤΗΝ ΠΡΟΩΘΗΣΗ ΤΩΝ ΑΠΑΙΤΗΣΕΩΝ ΠΕΡΙΒΑΛΛΟΝΤΙΚΗΣ ΠΡΟΣΤΑΣΙΑΣ, ΑΠΟΔΟΣΗΣ ΠΟΡΩΝ, ΜΕΤΡΙΑΣΜΟΥ ΚΛΙΜΑΤΙΚΗΣ ΑΛΛΑΓΗΣ ΚΑΙ ΠΡΟΣΤΑΣΙΑΣ ΒΙΟΠΟΙΚΙΛΟΤΗΤΑΣ, ΟΠΟΥ ΕΦΑΡΜΟΖΕΤΑΙ;</w:t>
            </w:r>
          </w:p>
        </w:tc>
        <w:tc>
          <w:tcPr>
            <w:tcW w:w="1701" w:type="dxa"/>
            <w:gridSpan w:val="2"/>
            <w:shd w:val="clear" w:color="auto" w:fill="CCCCCC"/>
          </w:tcPr>
          <w:p w:rsidR="00B029A3" w:rsidRPr="00837D84" w:rsidRDefault="00B029A3" w:rsidP="00542A8F">
            <w:pPr>
              <w:suppressAutoHyphens w:val="0"/>
              <w:spacing w:before="100" w:beforeAutospacing="1" w:after="100" w:afterAutospacing="1" w:line="240" w:lineRule="auto"/>
              <w:jc w:val="left"/>
              <w:rPr>
                <w:rFonts w:ascii="Trebuchet MS" w:hAnsi="Trebuchet MS"/>
                <w:b/>
                <w:sz w:val="18"/>
                <w:szCs w:val="18"/>
                <w:lang w:val="el-GR" w:eastAsia="el-GR"/>
              </w:rPr>
            </w:pPr>
            <w:r w:rsidRPr="00837D84">
              <w:rPr>
                <w:rFonts w:ascii="Trebuchet MS" w:hAnsi="Trebuchet MS"/>
                <w:b/>
                <w:sz w:val="18"/>
                <w:szCs w:val="18"/>
                <w:lang w:val="el-GR" w:eastAsia="el-GR"/>
              </w:rPr>
              <w:t>ΝΑΙ/ΟΧΙ</w:t>
            </w:r>
          </w:p>
        </w:tc>
      </w:tr>
      <w:tr w:rsidR="00B029A3" w:rsidRPr="00AE0481" w:rsidTr="00837D8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4" w:type="dxa"/>
        </w:trPr>
        <w:tc>
          <w:tcPr>
            <w:tcW w:w="9322" w:type="dxa"/>
            <w:gridSpan w:val="6"/>
            <w:shd w:val="clear" w:color="auto" w:fill="auto"/>
            <w:vAlign w:val="center"/>
          </w:tcPr>
          <w:p w:rsidR="00B029A3" w:rsidRPr="00AE0481" w:rsidRDefault="00B029A3" w:rsidP="00542A8F">
            <w:pPr>
              <w:suppressAutoHyphens w:val="0"/>
              <w:spacing w:before="100" w:beforeAutospacing="1" w:after="100" w:afterAutospacing="1" w:line="240" w:lineRule="auto"/>
              <w:jc w:val="left"/>
              <w:rPr>
                <w:rFonts w:ascii="Trebuchet MS" w:hAnsi="Trebuchet MS"/>
                <w:b/>
                <w:bCs/>
                <w:sz w:val="18"/>
                <w:szCs w:val="18"/>
                <w:lang w:val="el-GR" w:eastAsia="el-GR"/>
              </w:rPr>
            </w:pPr>
          </w:p>
        </w:tc>
      </w:tr>
    </w:tbl>
    <w:p w:rsidR="00B029A3" w:rsidRPr="00AE0481" w:rsidRDefault="00B029A3" w:rsidP="00B029A3">
      <w:pPr>
        <w:suppressAutoHyphens w:val="0"/>
        <w:spacing w:before="120" w:line="240" w:lineRule="auto"/>
        <w:rPr>
          <w:rFonts w:ascii="Trebuchet MS" w:eastAsia="Calibri" w:hAnsi="Trebuchet MS" w:cs="Arial Narrow"/>
          <w:sz w:val="22"/>
          <w:szCs w:val="22"/>
          <w:lang w:val="el-GR" w:eastAsia="el-GR"/>
        </w:rPr>
      </w:pPr>
    </w:p>
    <w:p w:rsidR="00B029A3" w:rsidRPr="00AE0481" w:rsidRDefault="00B029A3" w:rsidP="00B029A3">
      <w:pPr>
        <w:suppressAutoHyphens w:val="0"/>
        <w:spacing w:before="120" w:line="240" w:lineRule="auto"/>
        <w:rPr>
          <w:rFonts w:ascii="Trebuchet MS" w:eastAsia="Calibri" w:hAnsi="Trebuchet MS" w:cs="Arial"/>
          <w:sz w:val="18"/>
          <w:szCs w:val="18"/>
          <w:lang w:val="el-GR" w:eastAsia="el-GR"/>
        </w:rPr>
      </w:pPr>
    </w:p>
    <w:p w:rsidR="00B029A3" w:rsidRPr="00AE0481" w:rsidRDefault="00B029A3" w:rsidP="00B029A3">
      <w:pPr>
        <w:suppressAutoHyphens w:val="0"/>
        <w:spacing w:before="120" w:line="240" w:lineRule="auto"/>
        <w:rPr>
          <w:rFonts w:ascii="Trebuchet MS" w:eastAsia="Calibri" w:hAnsi="Trebuchet MS" w:cs="Arial"/>
          <w:b/>
          <w:sz w:val="18"/>
          <w:szCs w:val="18"/>
          <w:u w:val="single"/>
          <w:lang w:val="el-GR" w:eastAsia="el-GR"/>
        </w:rPr>
      </w:pPr>
      <w:r w:rsidRPr="00AE0481">
        <w:rPr>
          <w:rFonts w:ascii="Trebuchet MS" w:eastAsia="Calibri" w:hAnsi="Trebuchet MS" w:cs="Arial"/>
          <w:b/>
          <w:sz w:val="18"/>
          <w:szCs w:val="18"/>
          <w:u w:val="single"/>
          <w:lang w:val="el-GR" w:eastAsia="el-GR"/>
        </w:rPr>
        <w:t>Αποδοχή Όρων και Προϋποθέσεων</w:t>
      </w:r>
    </w:p>
    <w:p w:rsidR="00B029A3" w:rsidRPr="00AE0481" w:rsidRDefault="00B029A3" w:rsidP="00B029A3">
      <w:pPr>
        <w:suppressAutoHyphens w:val="0"/>
        <w:spacing w:before="120" w:line="240" w:lineRule="auto"/>
        <w:rPr>
          <w:rFonts w:ascii="Trebuchet MS" w:eastAsia="Calibri" w:hAnsi="Trebuchet MS" w:cs="Arial"/>
          <w:b/>
          <w:sz w:val="18"/>
          <w:szCs w:val="18"/>
          <w:u w:val="single"/>
          <w:lang w:val="el-GR" w:eastAsia="el-GR"/>
        </w:rPr>
      </w:pPr>
    </w:p>
    <w:p w:rsidR="00B029A3" w:rsidRPr="00AE0481" w:rsidRDefault="00B029A3" w:rsidP="00B029A3">
      <w:pPr>
        <w:numPr>
          <w:ilvl w:val="0"/>
          <w:numId w:val="3"/>
        </w:numPr>
        <w:suppressAutoHyphens w:val="0"/>
        <w:spacing w:before="120" w:line="240" w:lineRule="auto"/>
        <w:contextualSpacing/>
        <w:rPr>
          <w:rFonts w:ascii="Trebuchet MS" w:eastAsia="Calibri" w:hAnsi="Trebuchet MS" w:cs="Arial"/>
          <w:sz w:val="18"/>
          <w:szCs w:val="18"/>
          <w:lang w:val="el-GR" w:eastAsia="el-GR"/>
        </w:rPr>
      </w:pPr>
      <w:r w:rsidRPr="00AE0481">
        <w:rPr>
          <w:rFonts w:ascii="Trebuchet MS" w:hAnsi="Trebuchet MS" w:cs="Arial"/>
          <w:sz w:val="18"/>
          <w:szCs w:val="18"/>
          <w:lang w:val="el-GR" w:eastAsia="el-GR"/>
        </w:rPr>
        <w:t>Ο δικαιούχος αποδέχεται ότι θ</w:t>
      </w:r>
      <w:r w:rsidRPr="00AE0481">
        <w:rPr>
          <w:rFonts w:ascii="Trebuchet MS" w:eastAsia="Calibri" w:hAnsi="Trebuchet MS" w:cs="Arial"/>
          <w:sz w:val="18"/>
          <w:szCs w:val="18"/>
          <w:lang w:val="el-GR" w:eastAsia="el-GR"/>
        </w:rPr>
        <w:t xml:space="preserve">α τηρηθούν όλοι οι εθνικοί και </w:t>
      </w:r>
      <w:proofErr w:type="spellStart"/>
      <w:r w:rsidRPr="00AE0481">
        <w:rPr>
          <w:rFonts w:ascii="Trebuchet MS" w:eastAsia="Calibri" w:hAnsi="Trebuchet MS" w:cs="Arial"/>
          <w:sz w:val="18"/>
          <w:szCs w:val="18"/>
          <w:lang w:val="el-GR" w:eastAsia="el-GR"/>
        </w:rPr>
        <w:t>ενωσιακοί</w:t>
      </w:r>
      <w:proofErr w:type="spellEnd"/>
      <w:r w:rsidRPr="00AE0481">
        <w:rPr>
          <w:rFonts w:ascii="Trebuchet MS" w:eastAsia="Calibri" w:hAnsi="Trebuchet MS" w:cs="Arial"/>
          <w:sz w:val="18"/>
          <w:szCs w:val="18"/>
          <w:lang w:val="el-GR" w:eastAsia="el-GR"/>
        </w:rPr>
        <w:t xml:space="preserve"> κανόνες και οι </w:t>
      </w:r>
      <w:proofErr w:type="spellStart"/>
      <w:r w:rsidRPr="00AE0481">
        <w:rPr>
          <w:rFonts w:ascii="Trebuchet MS" w:eastAsia="Calibri" w:hAnsi="Trebuchet MS" w:cs="Arial"/>
          <w:sz w:val="18"/>
          <w:szCs w:val="18"/>
          <w:lang w:val="el-GR" w:eastAsia="el-GR"/>
        </w:rPr>
        <w:t>κατευθυν</w:t>
      </w:r>
      <w:proofErr w:type="spellEnd"/>
      <w:r w:rsidRPr="00AE0481">
        <w:rPr>
          <w:rFonts w:ascii="Trebuchet MS" w:eastAsia="Calibri" w:hAnsi="Trebuchet MS" w:cs="Arial"/>
          <w:sz w:val="18"/>
          <w:szCs w:val="18"/>
          <w:lang w:val="el-GR" w:eastAsia="el-GR"/>
        </w:rPr>
        <w:t xml:space="preserve"> </w:t>
      </w:r>
      <w:proofErr w:type="spellStart"/>
      <w:r w:rsidRPr="00AE0481">
        <w:rPr>
          <w:rFonts w:ascii="Trebuchet MS" w:eastAsia="Calibri" w:hAnsi="Trebuchet MS" w:cs="Arial"/>
          <w:sz w:val="18"/>
          <w:szCs w:val="18"/>
          <w:lang w:val="el-GR" w:eastAsia="el-GR"/>
        </w:rPr>
        <w:t>τήριες</w:t>
      </w:r>
      <w:proofErr w:type="spellEnd"/>
      <w:r w:rsidRPr="00AE0481">
        <w:rPr>
          <w:rFonts w:ascii="Trebuchet MS" w:eastAsia="Calibri" w:hAnsi="Trebuchet MS" w:cs="Arial"/>
          <w:sz w:val="18"/>
          <w:szCs w:val="18"/>
          <w:lang w:val="el-GR" w:eastAsia="el-GR"/>
        </w:rPr>
        <w:t xml:space="preserve"> γραμμές, καθώς και οι οριζόντιες πολιτικές της ΕΕ</w:t>
      </w:r>
    </w:p>
    <w:p w:rsidR="00B029A3" w:rsidRPr="00AE0481" w:rsidRDefault="00B029A3" w:rsidP="00B029A3">
      <w:pPr>
        <w:numPr>
          <w:ilvl w:val="0"/>
          <w:numId w:val="3"/>
        </w:numPr>
        <w:suppressAutoHyphens w:val="0"/>
        <w:spacing w:before="120" w:line="240" w:lineRule="auto"/>
        <w:contextualSpacing/>
        <w:rPr>
          <w:rFonts w:ascii="Trebuchet MS" w:eastAsia="Calibri" w:hAnsi="Trebuchet MS" w:cs="Arial"/>
          <w:sz w:val="18"/>
          <w:szCs w:val="18"/>
          <w:lang w:val="el-GR" w:eastAsia="el-GR"/>
        </w:rPr>
      </w:pPr>
      <w:r w:rsidRPr="00AE0481">
        <w:rPr>
          <w:rFonts w:ascii="Trebuchet MS" w:eastAsia="Calibri" w:hAnsi="Trebuchet MS" w:cs="Arial"/>
          <w:sz w:val="18"/>
          <w:szCs w:val="18"/>
          <w:lang w:val="el-GR" w:eastAsia="el-GR"/>
        </w:rPr>
        <w:t>Ο δικαιούχος δηλώνει ότι υπάρχουν όλες οι απαιτούμενες άδειες για την υλοποίηση του ερευνητικού έργου/όσες απαιτούνται θα αποκτηθούν στο χρονικό σημείο που νομίμως απαιτείται.</w:t>
      </w:r>
    </w:p>
    <w:p w:rsidR="00B029A3" w:rsidRPr="00AE0481" w:rsidRDefault="00B029A3" w:rsidP="00B029A3">
      <w:pPr>
        <w:numPr>
          <w:ilvl w:val="0"/>
          <w:numId w:val="3"/>
        </w:numPr>
        <w:suppressAutoHyphens w:val="0"/>
        <w:spacing w:before="120" w:line="240" w:lineRule="auto"/>
        <w:contextualSpacing/>
        <w:rPr>
          <w:rFonts w:ascii="Trebuchet MS" w:eastAsia="Calibri" w:hAnsi="Trebuchet MS" w:cs="Arial"/>
          <w:sz w:val="18"/>
          <w:szCs w:val="18"/>
          <w:lang w:val="el-GR" w:eastAsia="el-GR"/>
        </w:rPr>
      </w:pPr>
      <w:r w:rsidRPr="00AE0481">
        <w:rPr>
          <w:rFonts w:ascii="Trebuchet MS" w:eastAsia="Calibri" w:hAnsi="Trebuchet MS" w:cs="Arial"/>
          <w:sz w:val="18"/>
          <w:szCs w:val="18"/>
          <w:lang w:val="el-GR" w:eastAsia="el-GR"/>
        </w:rPr>
        <w:t>Η αίτηση χρηματοδότησης επέχει θέση υπεύθυνης δήλωσης του άρθρου 8 του ν.1599/1986 (ΦΕΚ Α΄75) για τα στοιχεία που αναφέρονται σε αυτήν. Συνεπώς, θα πρέπει να εμφανίζει ταυτότητα περιεχομένου με τα σχετικά δικαιολογητικά. Η ανακρίβεια των στοιχείων που δηλώνονται στην αίτηση επισύρει τις προβλεπόμενες ποινικές και διοικητικές κυρώσεις.</w:t>
      </w:r>
    </w:p>
    <w:p w:rsidR="00B029A3" w:rsidRPr="00AE0481" w:rsidRDefault="00B029A3" w:rsidP="00B029A3">
      <w:pPr>
        <w:numPr>
          <w:ilvl w:val="0"/>
          <w:numId w:val="3"/>
        </w:numPr>
        <w:suppressAutoHyphens w:val="0"/>
        <w:spacing w:before="120" w:line="240" w:lineRule="auto"/>
        <w:contextualSpacing/>
        <w:rPr>
          <w:rFonts w:ascii="Trebuchet MS" w:eastAsia="Calibri" w:hAnsi="Trebuchet MS" w:cs="Arial"/>
          <w:sz w:val="18"/>
          <w:szCs w:val="18"/>
          <w:lang w:val="el-GR" w:eastAsia="el-GR"/>
        </w:rPr>
      </w:pPr>
      <w:r w:rsidRPr="00AE0481">
        <w:rPr>
          <w:rFonts w:ascii="Trebuchet MS" w:eastAsia="Calibri" w:hAnsi="Trebuchet MS" w:cs="Arial"/>
          <w:sz w:val="18"/>
          <w:szCs w:val="18"/>
          <w:lang w:val="el-GR" w:eastAsia="el-GR"/>
        </w:rPr>
        <w:t>Οι δικαιούχοι φέρουν την ευθύνη της πλήρους και ορθής συμπλήρωσης της ηλεκτρονικής τους αίτησης χρηματοδότησης (συμπεριλαμβανομένων και των επισυναπτόμενων αρχείων). Διόρθωση ή τροποποίηση ή συμπλήρωση των αιτήσεων, συμπλήρωση τυχόν ελλειπόντων στοιχείων, έστω και συμπληρωματικών ή διευκρινιστικών, δεν επιτρέπεται μετά την ολοκλήρωση της ηλεκτρονικής υποβολής της αίτησης.</w:t>
      </w:r>
    </w:p>
    <w:p w:rsidR="00B029A3" w:rsidRPr="00AE0481" w:rsidRDefault="00B029A3" w:rsidP="00B029A3">
      <w:pPr>
        <w:numPr>
          <w:ilvl w:val="0"/>
          <w:numId w:val="3"/>
        </w:numPr>
        <w:suppressAutoHyphens w:val="0"/>
        <w:spacing w:before="120" w:line="240" w:lineRule="auto"/>
        <w:contextualSpacing/>
        <w:rPr>
          <w:rFonts w:ascii="Trebuchet MS" w:eastAsia="Calibri" w:hAnsi="Trebuchet MS" w:cs="Arial"/>
          <w:sz w:val="18"/>
          <w:szCs w:val="18"/>
          <w:lang w:val="el-GR" w:eastAsia="el-GR"/>
        </w:rPr>
      </w:pPr>
      <w:r w:rsidRPr="00AE0481">
        <w:rPr>
          <w:rFonts w:ascii="Trebuchet MS" w:eastAsia="Calibri" w:hAnsi="Trebuchet MS" w:cs="Arial"/>
          <w:sz w:val="18"/>
          <w:szCs w:val="18"/>
          <w:lang w:val="el-GR" w:eastAsia="el-GR"/>
        </w:rPr>
        <w:t>Σε περίπτωση διαφοράς μεταξύ των στοιχείων που υποβάλλονται ηλεκτρονικά και αυτών που αναγράφονται στα επισυναπτόμενα της ηλεκτρονικής αίτησης, υπερισχύουν τα αναγραφόμενα στα πεδία της φόρμας ηλεκτρονικής υποβολής</w:t>
      </w:r>
    </w:p>
    <w:p w:rsidR="00B029A3" w:rsidRPr="00AE0481" w:rsidRDefault="00B029A3" w:rsidP="00B029A3">
      <w:pPr>
        <w:numPr>
          <w:ilvl w:val="0"/>
          <w:numId w:val="3"/>
        </w:numPr>
        <w:suppressAutoHyphens w:val="0"/>
        <w:spacing w:before="120" w:line="240" w:lineRule="auto"/>
        <w:contextualSpacing/>
        <w:rPr>
          <w:rFonts w:ascii="Trebuchet MS" w:eastAsia="Calibri" w:hAnsi="Trebuchet MS" w:cs="Arial"/>
          <w:b/>
          <w:sz w:val="18"/>
          <w:szCs w:val="18"/>
          <w:lang w:val="el-GR" w:eastAsia="el-GR"/>
        </w:rPr>
      </w:pPr>
      <w:r w:rsidRPr="00AE0481">
        <w:rPr>
          <w:rFonts w:ascii="Trebuchet MS" w:hAnsi="Trebuchet MS" w:cs="Arial"/>
          <w:sz w:val="18"/>
          <w:szCs w:val="18"/>
          <w:lang w:val="el-GR" w:eastAsia="el-GR"/>
        </w:rPr>
        <w:t xml:space="preserve">Ο δικαιούχος αποδέχεται ότι τα μηνύματα που θα αποστέλλονται από ι την ΕΥΔ ………………….μέσω ηλεκτρονικού ταχυδρομείου και ειδικότερα στη διεύθυνση </w:t>
      </w:r>
      <w:proofErr w:type="spellStart"/>
      <w:r w:rsidRPr="00AE0481">
        <w:rPr>
          <w:rFonts w:ascii="Trebuchet MS" w:hAnsi="Trebuchet MS" w:cs="Arial"/>
          <w:sz w:val="18"/>
          <w:szCs w:val="18"/>
          <w:lang w:val="el-GR" w:eastAsia="el-GR"/>
        </w:rPr>
        <w:t>email</w:t>
      </w:r>
      <w:proofErr w:type="spellEnd"/>
      <w:r w:rsidRPr="00AE0481">
        <w:rPr>
          <w:rFonts w:ascii="Trebuchet MS" w:hAnsi="Trebuchet MS" w:cs="Arial"/>
          <w:sz w:val="18"/>
          <w:szCs w:val="18"/>
          <w:lang w:val="el-GR" w:eastAsia="el-GR"/>
        </w:rPr>
        <w:t xml:space="preserve"> που έχει δηλώσει στο σημείο Πίνακας ΒΑΣΙΚΑ ΣΤΟΙΧΕΙΑ ΤΟΠΟΥ ΥΛΟΠΟΙΗΣΗΣ ΤΟΥ ΕΠΙΧΕΙΡΗΜΑΤΙΚΟΥ ΣΧΕΔΙΟΥ (Επιχείρησης) του Έντυπου Υποβολής, επέχουν θέση κοινοποίησης και συνεπάγονται την έναρξη όλων των εννόμων συνεπειών και προθεσμιών.</w:t>
      </w:r>
    </w:p>
    <w:p w:rsidR="0087709D" w:rsidRPr="00AE0481" w:rsidRDefault="0087709D">
      <w:pPr>
        <w:rPr>
          <w:rFonts w:ascii="Trebuchet MS" w:hAnsi="Trebuchet MS"/>
          <w:sz w:val="18"/>
          <w:szCs w:val="18"/>
          <w:lang w:val="el-GR"/>
        </w:rPr>
      </w:pPr>
    </w:p>
    <w:p w:rsidR="000A223A" w:rsidRPr="00AE0481" w:rsidRDefault="000A223A">
      <w:pPr>
        <w:rPr>
          <w:rFonts w:ascii="Trebuchet MS" w:hAnsi="Trebuchet MS"/>
          <w:sz w:val="18"/>
          <w:szCs w:val="18"/>
          <w:lang w:val="el-GR"/>
        </w:rPr>
      </w:pPr>
    </w:p>
    <w:p w:rsidR="000A223A" w:rsidRPr="00AE0481" w:rsidRDefault="00C02C75" w:rsidP="000A223A">
      <w:pPr>
        <w:pStyle w:val="1"/>
        <w:tabs>
          <w:tab w:val="left" w:pos="6398"/>
        </w:tabs>
        <w:spacing w:before="240" w:after="240"/>
        <w:jc w:val="center"/>
        <w:rPr>
          <w:rFonts w:ascii="Trebuchet MS" w:hAnsi="Trebuchet MS"/>
          <w:sz w:val="18"/>
          <w:szCs w:val="18"/>
        </w:rPr>
      </w:pPr>
      <w:ins w:id="27" w:author="mouguest" w:date="2017-07-13T11:02:00Z">
        <w:r>
          <w:rPr>
            <w:rFonts w:ascii="Trebuchet MS" w:hAnsi="Trebuchet MS"/>
            <w:sz w:val="18"/>
            <w:szCs w:val="18"/>
          </w:rPr>
          <w:t>Αφορά και αποτυπωση φυσικου φακελου</w:t>
        </w:r>
      </w:ins>
    </w:p>
    <w:tbl>
      <w:tblPr>
        <w:tblStyle w:val="a8"/>
        <w:tblW w:w="5073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836"/>
        <w:gridCol w:w="2125"/>
        <w:gridCol w:w="2345"/>
        <w:gridCol w:w="64"/>
      </w:tblGrid>
      <w:tr w:rsidR="000A223A" w:rsidRPr="00AE0481" w:rsidTr="005B45AE">
        <w:trPr>
          <w:gridAfter w:val="1"/>
          <w:wAfter w:w="37" w:type="pct"/>
          <w:trHeight w:val="387"/>
        </w:trPr>
        <w:tc>
          <w:tcPr>
            <w:tcW w:w="4963" w:type="pct"/>
            <w:gridSpan w:val="4"/>
            <w:vAlign w:val="center"/>
          </w:tcPr>
          <w:p w:rsidR="000A223A" w:rsidRPr="00AE0481" w:rsidRDefault="000A223A" w:rsidP="005B45AE">
            <w:pPr>
              <w:ind w:left="-108" w:firstLine="108"/>
              <w:jc w:val="center"/>
              <w:rPr>
                <w:rFonts w:ascii="Trebuchet MS" w:hAnsi="Trebuchet MS" w:cs="Tahoma"/>
                <w:b/>
                <w:szCs w:val="20"/>
              </w:rPr>
            </w:pPr>
            <w:r w:rsidRPr="00AE0481">
              <w:rPr>
                <w:rFonts w:ascii="Trebuchet MS" w:hAnsi="Trebuchet MS" w:cs="Tahoma"/>
                <w:b/>
                <w:szCs w:val="20"/>
                <w:lang w:val="el-GR"/>
              </w:rPr>
              <w:t xml:space="preserve">9. </w:t>
            </w:r>
            <w:r w:rsidRPr="00AE0481">
              <w:rPr>
                <w:rFonts w:ascii="Trebuchet MS" w:hAnsi="Trebuchet MS" w:cs="Tahoma"/>
                <w:b/>
                <w:szCs w:val="20"/>
              </w:rPr>
              <w:t xml:space="preserve">ΚΑΤΑΛΟΓΟΣ ΣΥΝΗΜΜΕΝΩΝ ΕΓΓΡΑΦΩΝ </w:t>
            </w:r>
          </w:p>
        </w:tc>
      </w:tr>
      <w:tr w:rsidR="000A223A" w:rsidRPr="00AE0481" w:rsidTr="005B45AE">
        <w:tc>
          <w:tcPr>
            <w:tcW w:w="738" w:type="pct"/>
            <w:vAlign w:val="center"/>
          </w:tcPr>
          <w:p w:rsidR="000A223A" w:rsidRPr="00AE0481" w:rsidRDefault="000A223A" w:rsidP="005B45AE">
            <w:pPr>
              <w:spacing w:after="120"/>
              <w:ind w:right="-170"/>
              <w:rPr>
                <w:rFonts w:ascii="Trebuchet MS" w:hAnsi="Trebuchet MS" w:cs="Tahoma"/>
                <w:szCs w:val="20"/>
              </w:rPr>
            </w:pPr>
            <w:r w:rsidRPr="00AE0481">
              <w:rPr>
                <w:rFonts w:ascii="Trebuchet MS" w:hAnsi="Trebuchet MS" w:cs="Tahoma"/>
                <w:szCs w:val="20"/>
                <w:lang w:val="el-GR"/>
              </w:rPr>
              <w:t xml:space="preserve">9.1 </w:t>
            </w:r>
            <w:r w:rsidRPr="00AE0481">
              <w:rPr>
                <w:rFonts w:ascii="Trebuchet MS" w:hAnsi="Trebuchet MS" w:cs="Tahoma"/>
                <w:szCs w:val="20"/>
              </w:rPr>
              <w:t>ΑΑ</w:t>
            </w:r>
            <w:r w:rsidRPr="00AE0481">
              <w:rPr>
                <w:rFonts w:ascii="Trebuchet MS" w:hAnsi="Trebuchet MS" w:cs="Tahoma"/>
                <w:szCs w:val="20"/>
                <w:lang w:val="en-US"/>
              </w:rPr>
              <w:t>.</w:t>
            </w:r>
          </w:p>
        </w:tc>
        <w:tc>
          <w:tcPr>
            <w:tcW w:w="1640" w:type="pct"/>
            <w:vAlign w:val="center"/>
          </w:tcPr>
          <w:p w:rsidR="000A223A" w:rsidRPr="00AE0481" w:rsidRDefault="000A223A" w:rsidP="005B45AE">
            <w:pPr>
              <w:tabs>
                <w:tab w:val="center" w:pos="341"/>
              </w:tabs>
              <w:spacing w:after="120"/>
              <w:rPr>
                <w:rFonts w:ascii="Trebuchet MS" w:hAnsi="Trebuchet MS" w:cs="Tahoma"/>
                <w:szCs w:val="20"/>
              </w:rPr>
            </w:pPr>
            <w:r w:rsidRPr="00AE0481">
              <w:rPr>
                <w:rFonts w:ascii="Trebuchet MS" w:hAnsi="Trebuchet MS" w:cs="Tahoma"/>
                <w:szCs w:val="20"/>
                <w:lang w:val="el-GR"/>
              </w:rPr>
              <w:t xml:space="preserve">9.2 </w:t>
            </w:r>
            <w:r w:rsidRPr="00AE0481">
              <w:rPr>
                <w:rFonts w:ascii="Trebuchet MS" w:hAnsi="Trebuchet MS" w:cs="Tahoma"/>
                <w:szCs w:val="20"/>
              </w:rPr>
              <w:t>ΠΕΡΙΓΡΑΦΗ ΕΓΓΡΑΦΟΥ</w:t>
            </w:r>
          </w:p>
        </w:tc>
        <w:tc>
          <w:tcPr>
            <w:tcW w:w="1229" w:type="pct"/>
            <w:vAlign w:val="center"/>
          </w:tcPr>
          <w:p w:rsidR="000A223A" w:rsidRPr="00AE0481" w:rsidRDefault="000A223A" w:rsidP="005B45AE">
            <w:pPr>
              <w:rPr>
                <w:rFonts w:ascii="Trebuchet MS" w:hAnsi="Trebuchet MS" w:cs="Tahoma"/>
                <w:szCs w:val="20"/>
              </w:rPr>
            </w:pPr>
            <w:r w:rsidRPr="00AE0481">
              <w:rPr>
                <w:rFonts w:ascii="Trebuchet MS" w:hAnsi="Trebuchet MS" w:cs="Tahoma"/>
                <w:szCs w:val="20"/>
                <w:lang w:val="el-GR"/>
              </w:rPr>
              <w:t xml:space="preserve">9.3 ΑΡΧΕΙΟ </w:t>
            </w:r>
          </w:p>
        </w:tc>
        <w:tc>
          <w:tcPr>
            <w:tcW w:w="1394" w:type="pct"/>
            <w:gridSpan w:val="2"/>
            <w:vAlign w:val="center"/>
          </w:tcPr>
          <w:p w:rsidR="000A223A" w:rsidRPr="00AE0481" w:rsidRDefault="000A223A" w:rsidP="005B45AE">
            <w:pPr>
              <w:spacing w:after="120"/>
              <w:ind w:left="425"/>
              <w:jc w:val="center"/>
              <w:rPr>
                <w:rFonts w:ascii="Trebuchet MS" w:hAnsi="Trebuchet MS" w:cs="Tahoma"/>
                <w:szCs w:val="20"/>
              </w:rPr>
            </w:pPr>
            <w:r w:rsidRPr="00AE0481">
              <w:rPr>
                <w:rFonts w:ascii="Trebuchet MS" w:hAnsi="Trebuchet MS" w:cs="Tahoma"/>
                <w:szCs w:val="20"/>
                <w:lang w:val="el-GR"/>
              </w:rPr>
              <w:t>9.4 ΣΧΟΛΙΑ</w:t>
            </w:r>
          </w:p>
        </w:tc>
      </w:tr>
      <w:tr w:rsidR="000A223A" w:rsidRPr="00AE0481" w:rsidTr="005B45AE">
        <w:tc>
          <w:tcPr>
            <w:tcW w:w="738" w:type="pct"/>
            <w:vAlign w:val="center"/>
          </w:tcPr>
          <w:p w:rsidR="000A223A" w:rsidRPr="00AE0481" w:rsidRDefault="000A223A" w:rsidP="005B45AE">
            <w:pPr>
              <w:spacing w:after="120"/>
              <w:jc w:val="center"/>
              <w:rPr>
                <w:rFonts w:ascii="Trebuchet MS" w:hAnsi="Trebuchet MS" w:cs="Tahoma"/>
                <w:sz w:val="18"/>
                <w:szCs w:val="18"/>
                <w:lang w:val="el-GR"/>
              </w:rPr>
            </w:pPr>
            <w:r w:rsidRPr="00AE0481">
              <w:rPr>
                <w:rFonts w:ascii="Trebuchet MS" w:hAnsi="Trebuchet MS" w:cs="Tahoma"/>
                <w:sz w:val="18"/>
                <w:szCs w:val="18"/>
                <w:lang w:val="el-GR"/>
              </w:rPr>
              <w:lastRenderedPageBreak/>
              <w:t>1</w:t>
            </w:r>
          </w:p>
        </w:tc>
        <w:tc>
          <w:tcPr>
            <w:tcW w:w="1640" w:type="pct"/>
            <w:vAlign w:val="center"/>
          </w:tcPr>
          <w:p w:rsidR="000A223A" w:rsidRPr="00AE0481" w:rsidRDefault="000A223A" w:rsidP="005B45AE">
            <w:pPr>
              <w:spacing w:after="120"/>
              <w:jc w:val="center"/>
              <w:rPr>
                <w:rFonts w:ascii="Trebuchet MS" w:hAnsi="Trebuchet MS" w:cs="Tahoma"/>
                <w:sz w:val="18"/>
                <w:szCs w:val="18"/>
              </w:rPr>
            </w:pPr>
          </w:p>
        </w:tc>
        <w:tc>
          <w:tcPr>
            <w:tcW w:w="1229" w:type="pct"/>
            <w:vAlign w:val="center"/>
          </w:tcPr>
          <w:p w:rsidR="000A223A" w:rsidRPr="00AE0481" w:rsidRDefault="000A223A" w:rsidP="005B45AE">
            <w:pPr>
              <w:spacing w:after="120"/>
              <w:jc w:val="center"/>
              <w:rPr>
                <w:rFonts w:ascii="Trebuchet MS" w:hAnsi="Trebuchet MS" w:cs="Tahoma"/>
                <w:sz w:val="18"/>
                <w:szCs w:val="18"/>
              </w:rPr>
            </w:pPr>
          </w:p>
        </w:tc>
        <w:tc>
          <w:tcPr>
            <w:tcW w:w="1394" w:type="pct"/>
            <w:gridSpan w:val="2"/>
          </w:tcPr>
          <w:p w:rsidR="000A223A" w:rsidRPr="00AE0481" w:rsidRDefault="000A223A" w:rsidP="005B45AE">
            <w:pPr>
              <w:spacing w:after="120"/>
              <w:jc w:val="center"/>
              <w:rPr>
                <w:rFonts w:ascii="Trebuchet MS" w:hAnsi="Trebuchet MS" w:cs="Tahoma"/>
                <w:sz w:val="18"/>
                <w:szCs w:val="18"/>
              </w:rPr>
            </w:pPr>
          </w:p>
        </w:tc>
      </w:tr>
      <w:tr w:rsidR="000A223A" w:rsidRPr="00AE0481" w:rsidTr="005B45AE">
        <w:tc>
          <w:tcPr>
            <w:tcW w:w="738" w:type="pct"/>
            <w:vAlign w:val="center"/>
          </w:tcPr>
          <w:p w:rsidR="000A223A" w:rsidRPr="00AE0481" w:rsidRDefault="000A223A" w:rsidP="005B45AE">
            <w:pPr>
              <w:spacing w:after="120"/>
              <w:jc w:val="center"/>
              <w:rPr>
                <w:rFonts w:ascii="Trebuchet MS" w:hAnsi="Trebuchet MS" w:cs="Tahoma"/>
                <w:sz w:val="18"/>
                <w:szCs w:val="18"/>
                <w:lang w:val="el-GR"/>
              </w:rPr>
            </w:pPr>
            <w:r w:rsidRPr="00AE0481">
              <w:rPr>
                <w:rFonts w:ascii="Trebuchet MS" w:hAnsi="Trebuchet MS" w:cs="Tahoma"/>
                <w:sz w:val="18"/>
                <w:szCs w:val="18"/>
                <w:lang w:val="el-GR"/>
              </w:rPr>
              <w:t>2</w:t>
            </w:r>
          </w:p>
        </w:tc>
        <w:tc>
          <w:tcPr>
            <w:tcW w:w="1640" w:type="pct"/>
            <w:vAlign w:val="center"/>
          </w:tcPr>
          <w:p w:rsidR="000A223A" w:rsidRPr="00AE0481" w:rsidRDefault="000A223A" w:rsidP="005B45AE">
            <w:pPr>
              <w:spacing w:after="120"/>
              <w:jc w:val="center"/>
              <w:rPr>
                <w:rFonts w:ascii="Trebuchet MS" w:hAnsi="Trebuchet MS" w:cs="Tahoma"/>
                <w:sz w:val="18"/>
                <w:szCs w:val="18"/>
              </w:rPr>
            </w:pPr>
          </w:p>
        </w:tc>
        <w:tc>
          <w:tcPr>
            <w:tcW w:w="1229" w:type="pct"/>
            <w:vAlign w:val="center"/>
          </w:tcPr>
          <w:p w:rsidR="000A223A" w:rsidRPr="00AE0481" w:rsidRDefault="000A223A" w:rsidP="005B45AE">
            <w:pPr>
              <w:spacing w:after="120"/>
              <w:jc w:val="center"/>
              <w:rPr>
                <w:rFonts w:ascii="Trebuchet MS" w:hAnsi="Trebuchet MS" w:cs="Tahoma"/>
                <w:sz w:val="18"/>
                <w:szCs w:val="18"/>
                <w:lang w:val="en-US"/>
              </w:rPr>
            </w:pPr>
          </w:p>
        </w:tc>
        <w:tc>
          <w:tcPr>
            <w:tcW w:w="1394" w:type="pct"/>
            <w:gridSpan w:val="2"/>
          </w:tcPr>
          <w:p w:rsidR="000A223A" w:rsidRPr="00AE0481" w:rsidRDefault="000A223A" w:rsidP="005B45AE">
            <w:pPr>
              <w:spacing w:after="120"/>
              <w:jc w:val="center"/>
              <w:rPr>
                <w:rFonts w:ascii="Trebuchet MS" w:hAnsi="Trebuchet MS" w:cs="Tahoma"/>
                <w:sz w:val="18"/>
                <w:szCs w:val="18"/>
              </w:rPr>
            </w:pPr>
          </w:p>
        </w:tc>
      </w:tr>
      <w:tr w:rsidR="000A223A" w:rsidRPr="00AE0481" w:rsidTr="005B45AE">
        <w:tc>
          <w:tcPr>
            <w:tcW w:w="738" w:type="pct"/>
            <w:vAlign w:val="center"/>
          </w:tcPr>
          <w:p w:rsidR="000A223A" w:rsidRPr="00AE0481" w:rsidRDefault="000A223A" w:rsidP="005B45AE">
            <w:pPr>
              <w:spacing w:after="120"/>
              <w:jc w:val="center"/>
              <w:rPr>
                <w:rFonts w:ascii="Trebuchet MS" w:hAnsi="Trebuchet MS" w:cs="Tahoma"/>
                <w:sz w:val="18"/>
                <w:szCs w:val="18"/>
                <w:lang w:val="el-GR"/>
              </w:rPr>
            </w:pPr>
            <w:r w:rsidRPr="00AE0481">
              <w:rPr>
                <w:rFonts w:ascii="Trebuchet MS" w:hAnsi="Trebuchet MS" w:cs="Tahoma"/>
                <w:sz w:val="18"/>
                <w:szCs w:val="18"/>
                <w:lang w:val="el-GR"/>
              </w:rPr>
              <w:t>3</w:t>
            </w:r>
          </w:p>
        </w:tc>
        <w:tc>
          <w:tcPr>
            <w:tcW w:w="1640" w:type="pct"/>
            <w:vAlign w:val="center"/>
          </w:tcPr>
          <w:p w:rsidR="000A223A" w:rsidRPr="00AE0481" w:rsidRDefault="000A223A" w:rsidP="005B45AE">
            <w:pPr>
              <w:spacing w:after="120"/>
              <w:jc w:val="center"/>
              <w:rPr>
                <w:rFonts w:ascii="Trebuchet MS" w:hAnsi="Trebuchet MS" w:cs="Tahoma"/>
                <w:sz w:val="18"/>
                <w:szCs w:val="18"/>
              </w:rPr>
            </w:pPr>
          </w:p>
        </w:tc>
        <w:tc>
          <w:tcPr>
            <w:tcW w:w="1229" w:type="pct"/>
            <w:vAlign w:val="center"/>
          </w:tcPr>
          <w:p w:rsidR="000A223A" w:rsidRPr="00AE0481" w:rsidRDefault="000A223A" w:rsidP="005B45AE">
            <w:pPr>
              <w:spacing w:after="120"/>
              <w:jc w:val="center"/>
              <w:rPr>
                <w:rFonts w:ascii="Trebuchet MS" w:hAnsi="Trebuchet MS" w:cs="Tahoma"/>
                <w:sz w:val="18"/>
                <w:szCs w:val="18"/>
                <w:lang w:val="en-US"/>
              </w:rPr>
            </w:pPr>
          </w:p>
        </w:tc>
        <w:tc>
          <w:tcPr>
            <w:tcW w:w="1394" w:type="pct"/>
            <w:gridSpan w:val="2"/>
          </w:tcPr>
          <w:p w:rsidR="000A223A" w:rsidRPr="00AE0481" w:rsidRDefault="000A223A" w:rsidP="005B45AE">
            <w:pPr>
              <w:spacing w:after="120"/>
              <w:jc w:val="center"/>
              <w:rPr>
                <w:rFonts w:ascii="Trebuchet MS" w:hAnsi="Trebuchet MS" w:cs="Tahoma"/>
                <w:sz w:val="18"/>
                <w:szCs w:val="18"/>
              </w:rPr>
            </w:pPr>
          </w:p>
        </w:tc>
      </w:tr>
    </w:tbl>
    <w:p w:rsidR="000A223A" w:rsidRPr="0017778A" w:rsidRDefault="000A223A" w:rsidP="0017778A">
      <w:pPr>
        <w:spacing w:after="200" w:line="276" w:lineRule="auto"/>
        <w:jc w:val="left"/>
        <w:rPr>
          <w:rFonts w:ascii="Trebuchet MS" w:hAnsi="Trebuchet MS" w:cs="Tahoma"/>
          <w:sz w:val="18"/>
          <w:szCs w:val="18"/>
          <w:lang w:val="el-GR"/>
        </w:rPr>
      </w:pPr>
      <w:bookmarkStart w:id="28" w:name="_GoBack"/>
      <w:bookmarkEnd w:id="28"/>
    </w:p>
    <w:sectPr w:rsidR="000A223A" w:rsidRPr="0017778A" w:rsidSect="00BE0B1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08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ouguest" w:date="2017-07-13T10:34:00Z" w:initials="m">
    <w:p w:rsidR="00513C8E" w:rsidRPr="00BF5424" w:rsidRDefault="00513C8E">
      <w:pPr>
        <w:pStyle w:val="a4"/>
        <w:rPr>
          <w:lang w:val="el-GR"/>
        </w:rPr>
      </w:pPr>
      <w:r>
        <w:rPr>
          <w:rStyle w:val="a3"/>
        </w:rPr>
        <w:annotationRef/>
      </w:r>
      <w:r>
        <w:rPr>
          <w:lang w:val="el-GR"/>
        </w:rPr>
        <w:t>Να έχουμε την κωδικοποίηση του ΕΣΠΑ</w:t>
      </w:r>
    </w:p>
  </w:comment>
  <w:comment w:id="2" w:author="mouguest" w:date="2017-07-13T10:33:00Z" w:initials="m">
    <w:p w:rsidR="00513C8E" w:rsidRPr="00BF5424" w:rsidRDefault="00513C8E">
      <w:pPr>
        <w:pStyle w:val="a4"/>
        <w:rPr>
          <w:lang w:val="el-GR"/>
        </w:rPr>
      </w:pPr>
      <w:r>
        <w:rPr>
          <w:rStyle w:val="a3"/>
        </w:rPr>
        <w:annotationRef/>
      </w:r>
      <w:r>
        <w:rPr>
          <w:lang w:val="el-GR"/>
        </w:rPr>
        <w:t xml:space="preserve">Σε σχέση με τον  τόπο </w:t>
      </w:r>
      <w:proofErr w:type="spellStart"/>
      <w:r>
        <w:rPr>
          <w:lang w:val="el-GR"/>
        </w:rPr>
        <w:t>υλοποιησης</w:t>
      </w:r>
      <w:proofErr w:type="spellEnd"/>
    </w:p>
  </w:comment>
  <w:comment w:id="11" w:author="Μπούρας, Χρήστος" w:date="2017-07-06T12:44:00Z" w:initials="ΜΧ">
    <w:p w:rsidR="00513C8E" w:rsidRPr="00956772" w:rsidRDefault="00513C8E">
      <w:pPr>
        <w:pStyle w:val="a4"/>
        <w:rPr>
          <w:lang w:val="el-GR"/>
        </w:rPr>
      </w:pPr>
      <w:r>
        <w:rPr>
          <w:rStyle w:val="a3"/>
        </w:rPr>
        <w:annotationRef/>
      </w:r>
      <w:r>
        <w:rPr>
          <w:lang w:val="el-GR"/>
        </w:rPr>
        <w:t xml:space="preserve">Υπάρχει σχετικό </w:t>
      </w:r>
      <w:r>
        <w:rPr>
          <w:lang w:val="en-US"/>
        </w:rPr>
        <w:t>flag</w:t>
      </w:r>
      <w:r w:rsidRPr="00956772">
        <w:rPr>
          <w:lang w:val="el-GR"/>
        </w:rPr>
        <w:t xml:space="preserve"> </w:t>
      </w:r>
      <w:r>
        <w:rPr>
          <w:lang w:val="el-GR"/>
        </w:rPr>
        <w:t>στην ΓΓΠΣ για αυτό</w:t>
      </w:r>
    </w:p>
  </w:comment>
  <w:comment w:id="13" w:author="Μπούρας, Χρήστος" w:date="2017-07-06T12:45:00Z" w:initials="ΜΧ">
    <w:p w:rsidR="00513C8E" w:rsidRPr="00956772" w:rsidRDefault="00513C8E">
      <w:pPr>
        <w:pStyle w:val="a4"/>
        <w:rPr>
          <w:lang w:val="el-GR"/>
        </w:rPr>
      </w:pPr>
      <w:r>
        <w:rPr>
          <w:rStyle w:val="a3"/>
        </w:rPr>
        <w:annotationRef/>
      </w:r>
      <w:r>
        <w:rPr>
          <w:lang w:val="el-GR"/>
        </w:rPr>
        <w:t>Από την ΓΓΠΣ</w:t>
      </w:r>
    </w:p>
  </w:comment>
  <w:comment w:id="15" w:author="mouguest" w:date="2017-08-01T09:59:00Z" w:initials="m">
    <w:p w:rsidR="00513C8E" w:rsidRPr="00761D22" w:rsidRDefault="00513C8E">
      <w:pPr>
        <w:pStyle w:val="a4"/>
        <w:rPr>
          <w:lang w:val="el-GR"/>
        </w:rPr>
      </w:pPr>
      <w:r>
        <w:rPr>
          <w:rStyle w:val="a3"/>
        </w:rPr>
        <w:annotationRef/>
      </w:r>
      <w:r>
        <w:rPr>
          <w:lang w:val="el-GR"/>
        </w:rPr>
        <w:t xml:space="preserve">Χρειάζονται όλοι οι ΚΑΔ ή να κρατήσουμε μόνο τον ΚΑΔ </w:t>
      </w:r>
      <w:proofErr w:type="spellStart"/>
      <w:r>
        <w:rPr>
          <w:lang w:val="el-GR"/>
        </w:rPr>
        <w:t>επενδυσης</w:t>
      </w:r>
      <w:proofErr w:type="spellEnd"/>
      <w:r>
        <w:rPr>
          <w:lang w:val="el-GR"/>
        </w:rPr>
        <w:t>;</w:t>
      </w:r>
      <w:r w:rsidR="004A4321">
        <w:rPr>
          <w:lang w:val="el-GR"/>
        </w:rPr>
        <w:t xml:space="preserve"> </w:t>
      </w:r>
    </w:p>
  </w:comment>
  <w:comment w:id="14" w:author="Τσίρκα, Λένα" w:date="2017-08-01T10:00:00Z" w:initials="ΛΤ">
    <w:p w:rsidR="004A4321" w:rsidRPr="004A4321" w:rsidRDefault="004A4321">
      <w:pPr>
        <w:pStyle w:val="a4"/>
        <w:rPr>
          <w:lang w:val="el-GR"/>
        </w:rPr>
      </w:pPr>
      <w:r>
        <w:rPr>
          <w:rStyle w:val="a3"/>
        </w:rPr>
        <w:annotationRef/>
      </w:r>
      <w:r>
        <w:rPr>
          <w:lang w:val="el-GR"/>
        </w:rPr>
        <w:t xml:space="preserve">Θα τους κρατήσουμε για περιπτώσεις όπου η </w:t>
      </w:r>
      <w:proofErr w:type="spellStart"/>
      <w:r>
        <w:rPr>
          <w:lang w:val="el-GR"/>
        </w:rPr>
        <w:t>επιλεξιμότητα</w:t>
      </w:r>
      <w:proofErr w:type="spellEnd"/>
      <w:r>
        <w:rPr>
          <w:lang w:val="el-GR"/>
        </w:rPr>
        <w:t xml:space="preserve"> βασίζεται σε ΚΑΔ που δεν ανήκει ούτε σε αυτόν με τα μεγαλύτερα έσοδα ούτε στον κύριο</w:t>
      </w:r>
    </w:p>
  </w:comment>
  <w:comment w:id="16" w:author="Μπούρας, Χρήστος" w:date="2017-07-06T12:44:00Z" w:initials="ΜΧ">
    <w:p w:rsidR="00513C8E" w:rsidRPr="00956772" w:rsidRDefault="00513C8E">
      <w:pPr>
        <w:pStyle w:val="a4"/>
        <w:rPr>
          <w:lang w:val="el-GR"/>
        </w:rPr>
      </w:pPr>
      <w:r>
        <w:rPr>
          <w:rStyle w:val="a3"/>
        </w:rPr>
        <w:annotationRef/>
      </w:r>
      <w:r>
        <w:rPr>
          <w:lang w:val="el-GR"/>
        </w:rPr>
        <w:t>Φορολογικά Στοιχεία από την ΓΓΠΣ</w:t>
      </w:r>
    </w:p>
  </w:comment>
  <w:comment w:id="17" w:author="Μπούρας, Χρήστος" w:date="2017-08-01T10:07:00Z" w:initials="ΜΧ">
    <w:p w:rsidR="00FE69F5" w:rsidRPr="00012AEC" w:rsidRDefault="00FE69F5" w:rsidP="00FE69F5">
      <w:pPr>
        <w:pStyle w:val="a4"/>
        <w:rPr>
          <w:lang w:val="el-GR"/>
        </w:rPr>
      </w:pPr>
      <w:r>
        <w:rPr>
          <w:rStyle w:val="a3"/>
        </w:rPr>
        <w:annotationRef/>
      </w:r>
      <w:r>
        <w:rPr>
          <w:lang w:val="el-GR"/>
        </w:rPr>
        <w:t>Διασύνδεση με το ΕΡΓΑΝΗ</w:t>
      </w:r>
    </w:p>
  </w:comment>
  <w:comment w:id="18" w:author="Μπούρας, Χρήστος" w:date="2017-07-06T12:45:00Z" w:initials="ΜΧ">
    <w:p w:rsidR="00513C8E" w:rsidRPr="00956772" w:rsidRDefault="00513C8E">
      <w:pPr>
        <w:pStyle w:val="a4"/>
        <w:rPr>
          <w:lang w:val="el-GR"/>
        </w:rPr>
      </w:pPr>
      <w:r>
        <w:rPr>
          <w:rStyle w:val="a3"/>
        </w:rPr>
        <w:annotationRef/>
      </w:r>
      <w:r>
        <w:rPr>
          <w:lang w:val="el-GR"/>
        </w:rPr>
        <w:t>Από το ΓΕΜΗ</w:t>
      </w:r>
    </w:p>
  </w:comment>
  <w:comment w:id="19" w:author="Στουραΐτης Ευάγγελος" w:date="2017-03-13T11:39:00Z" w:initials="ΣΕ">
    <w:p w:rsidR="00513C8E" w:rsidRPr="00E93112" w:rsidRDefault="00513C8E" w:rsidP="00B029A3">
      <w:pPr>
        <w:pStyle w:val="a4"/>
        <w:rPr>
          <w:lang w:val="el-GR"/>
        </w:rPr>
      </w:pPr>
      <w:r>
        <w:rPr>
          <w:rStyle w:val="a3"/>
        </w:rPr>
        <w:annotationRef/>
      </w:r>
      <w:r w:rsidRPr="00E93112">
        <w:rPr>
          <w:lang w:val="el-GR"/>
        </w:rPr>
        <w:t>Όταν η πρόσκληση αφορά Καν. 1407/2013 (</w:t>
      </w:r>
      <w:r w:rsidRPr="00E93112">
        <w:t>De</w:t>
      </w:r>
      <w:r w:rsidRPr="00E93112">
        <w:rPr>
          <w:lang w:val="el-GR"/>
        </w:rPr>
        <w:t xml:space="preserve"> </w:t>
      </w:r>
      <w:r w:rsidRPr="00E93112">
        <w:t>minimis</w:t>
      </w:r>
      <w:r w:rsidRPr="00E93112">
        <w:rPr>
          <w:lang w:val="el-GR"/>
        </w:rPr>
        <w:t>)</w:t>
      </w:r>
    </w:p>
  </w:comment>
  <w:comment w:id="20" w:author="Μπούρας, Χρήστος" w:date="2017-07-06T12:45:00Z" w:initials="ΜΧ">
    <w:p w:rsidR="00513C8E" w:rsidRPr="00956772" w:rsidRDefault="00513C8E">
      <w:pPr>
        <w:pStyle w:val="a4"/>
        <w:rPr>
          <w:lang w:val="el-GR"/>
        </w:rPr>
      </w:pPr>
      <w:r>
        <w:rPr>
          <w:rStyle w:val="a3"/>
        </w:rPr>
        <w:annotationRef/>
      </w:r>
      <w:r>
        <w:rPr>
          <w:lang w:val="el-GR"/>
        </w:rPr>
        <w:t>Διασύνδεση με το Σώρευσης και λήψης στοιχείων</w:t>
      </w:r>
    </w:p>
  </w:comment>
  <w:comment w:id="22" w:author="mouguest" w:date="2017-08-01T10:01:00Z" w:initials="m">
    <w:p w:rsidR="004A4321" w:rsidRPr="00513C8E" w:rsidRDefault="004A4321" w:rsidP="004A4321">
      <w:pPr>
        <w:pStyle w:val="a4"/>
        <w:rPr>
          <w:lang w:val="el-GR"/>
        </w:rPr>
      </w:pPr>
      <w:r>
        <w:rPr>
          <w:rStyle w:val="a3"/>
        </w:rPr>
        <w:annotationRef/>
      </w:r>
      <w:r>
        <w:rPr>
          <w:lang w:val="el-GR"/>
        </w:rPr>
        <w:t xml:space="preserve">Σε σχέση με το ΟΠΣ και την ΕΥΣΣΑ για το πώς θα γράφεται η επικοινωνιακή περιγραφή. Να υπάρχει ένα </w:t>
      </w:r>
      <w:r>
        <w:rPr>
          <w:lang w:val="en-US"/>
        </w:rPr>
        <w:t>disclaimer</w:t>
      </w:r>
    </w:p>
  </w:comment>
  <w:comment w:id="25" w:author="mouguest" w:date="2017-07-13T11:00:00Z" w:initials="m">
    <w:p w:rsidR="00513C8E" w:rsidRPr="00046272" w:rsidRDefault="00513C8E">
      <w:pPr>
        <w:pStyle w:val="a4"/>
        <w:rPr>
          <w:lang w:val="el-GR"/>
        </w:rPr>
      </w:pPr>
      <w:r>
        <w:rPr>
          <w:rStyle w:val="a3"/>
        </w:rPr>
        <w:annotationRef/>
      </w:r>
      <w:r>
        <w:rPr>
          <w:lang w:val="el-GR"/>
        </w:rPr>
        <w:t>Πεδίο παραδοτέα ΟΠΣ ΕΣΠΑ</w:t>
      </w:r>
    </w:p>
  </w:comment>
  <w:comment w:id="26" w:author="mouguest" w:date="2017-07-13T11:01:00Z" w:initials="m">
    <w:p w:rsidR="00513C8E" w:rsidRPr="00C02C75" w:rsidRDefault="00513C8E">
      <w:pPr>
        <w:pStyle w:val="a4"/>
        <w:rPr>
          <w:lang w:val="el-GR"/>
        </w:rPr>
      </w:pPr>
      <w:r>
        <w:rPr>
          <w:rStyle w:val="a3"/>
        </w:rPr>
        <w:annotationRef/>
      </w:r>
      <w:r>
        <w:rPr>
          <w:lang w:val="el-GR"/>
        </w:rPr>
        <w:t>Πεδίο μεθοδολογία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F02" w:rsidRDefault="00416F02" w:rsidP="003E1236">
      <w:pPr>
        <w:spacing w:line="240" w:lineRule="auto"/>
      </w:pPr>
      <w:r>
        <w:separator/>
      </w:r>
    </w:p>
  </w:endnote>
  <w:endnote w:type="continuationSeparator" w:id="0">
    <w:p w:rsidR="00416F02" w:rsidRDefault="00416F02" w:rsidP="003E12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C8E" w:rsidRDefault="00513C8E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C8E" w:rsidRPr="00BE0B18" w:rsidRDefault="00513C8E" w:rsidP="00580B98">
    <w:pPr>
      <w:pStyle w:val="ab"/>
      <w:ind w:right="360"/>
      <w:rPr>
        <w:rFonts w:ascii="Tahoma" w:hAnsi="Tahoma" w:cs="Tahoma"/>
        <w:sz w:val="18"/>
        <w:szCs w:val="18"/>
        <w:lang w:val="el-GR"/>
      </w:rPr>
    </w:pPr>
    <w:r w:rsidRPr="00BE0B18">
      <w:rPr>
        <w:rFonts w:ascii="Tahoma" w:hAnsi="Tahoma" w:cs="Tahoma"/>
        <w:sz w:val="18"/>
        <w:szCs w:val="18"/>
        <w:lang w:val="el-GR"/>
      </w:rPr>
      <w:t>Κωδικός πράξης (έργου):                                   Ημερομηνία ηλεκτρονική υποβολής:</w:t>
    </w:r>
  </w:p>
  <w:p w:rsidR="00513C8E" w:rsidRPr="00BE0B18" w:rsidRDefault="00513C8E">
    <w:pPr>
      <w:pStyle w:val="ab"/>
      <w:rPr>
        <w:lang w:val="el-GR"/>
      </w:rPr>
    </w:pPr>
  </w:p>
  <w:p w:rsidR="00513C8E" w:rsidRPr="00BE0B18" w:rsidRDefault="00513C8E">
    <w:pPr>
      <w:pStyle w:val="ab"/>
      <w:rPr>
        <w:lang w:val="el-G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C8E" w:rsidRDefault="00513C8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F02" w:rsidRDefault="00416F02" w:rsidP="003E1236">
      <w:pPr>
        <w:spacing w:line="240" w:lineRule="auto"/>
      </w:pPr>
      <w:r>
        <w:separator/>
      </w:r>
    </w:p>
  </w:footnote>
  <w:footnote w:type="continuationSeparator" w:id="0">
    <w:p w:rsidR="00416F02" w:rsidRDefault="00416F02" w:rsidP="003E12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C8E" w:rsidRDefault="00513C8E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C8E" w:rsidRDefault="00513C8E">
    <w:pPr>
      <w:pStyle w:val="aa"/>
    </w:pPr>
  </w:p>
  <w:tbl>
    <w:tblPr>
      <w:tblW w:w="0" w:type="auto"/>
      <w:tblLook w:val="01E0" w:firstRow="1" w:lastRow="1" w:firstColumn="1" w:lastColumn="1" w:noHBand="0" w:noVBand="0"/>
    </w:tblPr>
    <w:tblGrid>
      <w:gridCol w:w="5618"/>
      <w:gridCol w:w="2904"/>
    </w:tblGrid>
    <w:tr w:rsidR="00513C8E" w:rsidRPr="001E3899" w:rsidTr="00EF15EF">
      <w:trPr>
        <w:trHeight w:val="331"/>
      </w:trPr>
      <w:tc>
        <w:tcPr>
          <w:tcW w:w="5622" w:type="dxa"/>
          <w:vMerge w:val="restart"/>
          <w:shd w:val="clear" w:color="auto" w:fill="auto"/>
        </w:tcPr>
        <w:p w:rsidR="00513C8E" w:rsidRPr="00BE0B18" w:rsidRDefault="00513C8E" w:rsidP="003E1236">
          <w:pPr>
            <w:pStyle w:val="aa"/>
            <w:jc w:val="center"/>
            <w:rPr>
              <w:rFonts w:ascii="Verdana" w:hAnsi="Verdana" w:cs="Tahoma"/>
              <w:i/>
              <w:sz w:val="18"/>
              <w:szCs w:val="18"/>
              <w:lang w:val="el-GR"/>
            </w:rPr>
          </w:pPr>
          <w:r w:rsidRPr="00BE0B18">
            <w:rPr>
              <w:rFonts w:ascii="Verdana" w:hAnsi="Verdana" w:cs="Tahoma"/>
              <w:i/>
              <w:sz w:val="18"/>
              <w:szCs w:val="18"/>
              <w:lang w:val="el-GR"/>
            </w:rPr>
            <w:t xml:space="preserve">ΕΝΤΥΠΟ ΥΠΟΒΟΛΗΣ ΕΝΙΣΧΥΣΗΣ </w:t>
          </w:r>
          <w:r>
            <w:rPr>
              <w:rFonts w:ascii="Verdana" w:hAnsi="Verdana" w:cs="Tahoma"/>
              <w:i/>
              <w:sz w:val="18"/>
              <w:szCs w:val="18"/>
              <w:lang w:val="el-GR"/>
            </w:rPr>
            <w:t>ΕΠΙΧΕΙΡΗΜΑΤΙΚΟΤΗΤΑΣ</w:t>
          </w:r>
        </w:p>
      </w:tc>
      <w:tc>
        <w:tcPr>
          <w:tcW w:w="2906" w:type="dxa"/>
          <w:shd w:val="clear" w:color="auto" w:fill="auto"/>
        </w:tcPr>
        <w:p w:rsidR="00513C8E" w:rsidRPr="001E3899" w:rsidRDefault="00513C8E" w:rsidP="00D828C7">
          <w:pPr>
            <w:pStyle w:val="aa"/>
            <w:rPr>
              <w:rFonts w:ascii="Verdana" w:hAnsi="Verdana" w:cs="Tahoma"/>
              <w:i/>
              <w:sz w:val="18"/>
              <w:szCs w:val="18"/>
            </w:rPr>
          </w:pPr>
          <w:proofErr w:type="spellStart"/>
          <w:r w:rsidRPr="001E3899">
            <w:rPr>
              <w:rFonts w:ascii="Verdana" w:hAnsi="Verdana" w:cs="Tahoma"/>
              <w:i/>
              <w:sz w:val="18"/>
              <w:szCs w:val="18"/>
            </w:rPr>
            <w:t>Αρ</w:t>
          </w:r>
          <w:proofErr w:type="spellEnd"/>
          <w:r w:rsidRPr="001E3899">
            <w:rPr>
              <w:rFonts w:ascii="Verdana" w:hAnsi="Verdana" w:cs="Tahoma"/>
              <w:i/>
              <w:sz w:val="18"/>
              <w:szCs w:val="18"/>
            </w:rPr>
            <w:t xml:space="preserve">. </w:t>
          </w:r>
          <w:proofErr w:type="spellStart"/>
          <w:r w:rsidRPr="001E3899">
            <w:rPr>
              <w:rFonts w:ascii="Verdana" w:hAnsi="Verdana" w:cs="Tahoma"/>
              <w:i/>
              <w:sz w:val="18"/>
              <w:szCs w:val="18"/>
            </w:rPr>
            <w:t>Εντύ</w:t>
          </w:r>
          <w:proofErr w:type="spellEnd"/>
          <w:r w:rsidRPr="001E3899">
            <w:rPr>
              <w:rFonts w:ascii="Verdana" w:hAnsi="Verdana" w:cs="Tahoma"/>
              <w:i/>
              <w:sz w:val="18"/>
              <w:szCs w:val="18"/>
            </w:rPr>
            <w:t xml:space="preserve">που: </w:t>
          </w:r>
        </w:p>
      </w:tc>
    </w:tr>
    <w:tr w:rsidR="00513C8E" w:rsidRPr="001E3899" w:rsidTr="00EF15EF">
      <w:trPr>
        <w:trHeight w:val="183"/>
      </w:trPr>
      <w:tc>
        <w:tcPr>
          <w:tcW w:w="5622" w:type="dxa"/>
          <w:vMerge/>
          <w:shd w:val="clear" w:color="auto" w:fill="auto"/>
        </w:tcPr>
        <w:p w:rsidR="00513C8E" w:rsidRPr="001E3899" w:rsidRDefault="00513C8E" w:rsidP="00EF15EF">
          <w:pPr>
            <w:pStyle w:val="aa"/>
            <w:rPr>
              <w:rFonts w:ascii="Verdana" w:hAnsi="Verdana" w:cs="Tahoma"/>
              <w:i/>
              <w:sz w:val="18"/>
              <w:szCs w:val="18"/>
            </w:rPr>
          </w:pPr>
        </w:p>
      </w:tc>
      <w:tc>
        <w:tcPr>
          <w:tcW w:w="2906" w:type="dxa"/>
          <w:shd w:val="clear" w:color="auto" w:fill="auto"/>
        </w:tcPr>
        <w:p w:rsidR="00513C8E" w:rsidRPr="001E3899" w:rsidRDefault="00513C8E" w:rsidP="003E1236">
          <w:pPr>
            <w:pStyle w:val="aa"/>
            <w:rPr>
              <w:rFonts w:ascii="Verdana" w:hAnsi="Verdana" w:cs="Tahoma"/>
              <w:i/>
              <w:sz w:val="18"/>
              <w:szCs w:val="18"/>
            </w:rPr>
          </w:pPr>
          <w:proofErr w:type="spellStart"/>
          <w:r w:rsidRPr="001E3899">
            <w:rPr>
              <w:rFonts w:ascii="Verdana" w:hAnsi="Verdana" w:cs="Tahoma"/>
              <w:i/>
              <w:sz w:val="18"/>
              <w:szCs w:val="18"/>
            </w:rPr>
            <w:t>Έκδοση</w:t>
          </w:r>
          <w:proofErr w:type="spellEnd"/>
          <w:r w:rsidRPr="001E3899">
            <w:rPr>
              <w:rFonts w:ascii="Verdana" w:hAnsi="Verdana" w:cs="Tahoma"/>
              <w:i/>
              <w:sz w:val="18"/>
              <w:szCs w:val="18"/>
            </w:rPr>
            <w:t xml:space="preserve">: </w:t>
          </w:r>
          <w:r>
            <w:rPr>
              <w:rFonts w:ascii="Verdana" w:hAnsi="Verdana" w:cs="Tahoma"/>
              <w:i/>
              <w:sz w:val="18"/>
              <w:szCs w:val="18"/>
              <w:lang w:val="el-GR"/>
            </w:rPr>
            <w:t>1</w:t>
          </w:r>
          <w:r w:rsidRPr="001E3899">
            <w:rPr>
              <w:rFonts w:ascii="Verdana" w:hAnsi="Verdana" w:cs="Tahoma"/>
              <w:i/>
              <w:sz w:val="18"/>
              <w:szCs w:val="18"/>
            </w:rPr>
            <w:t>η</w:t>
          </w:r>
        </w:p>
      </w:tc>
    </w:tr>
    <w:tr w:rsidR="00513C8E" w:rsidRPr="001E3899" w:rsidTr="00EF15EF">
      <w:trPr>
        <w:trHeight w:val="183"/>
      </w:trPr>
      <w:tc>
        <w:tcPr>
          <w:tcW w:w="5622" w:type="dxa"/>
          <w:vMerge/>
          <w:shd w:val="clear" w:color="auto" w:fill="auto"/>
        </w:tcPr>
        <w:p w:rsidR="00513C8E" w:rsidRPr="001E3899" w:rsidRDefault="00513C8E" w:rsidP="00EF15EF">
          <w:pPr>
            <w:pStyle w:val="aa"/>
            <w:rPr>
              <w:rFonts w:ascii="Verdana" w:hAnsi="Verdana" w:cs="Tahoma"/>
              <w:i/>
              <w:sz w:val="18"/>
              <w:szCs w:val="18"/>
            </w:rPr>
          </w:pPr>
        </w:p>
      </w:tc>
      <w:tc>
        <w:tcPr>
          <w:tcW w:w="2906" w:type="dxa"/>
          <w:shd w:val="clear" w:color="auto" w:fill="auto"/>
        </w:tcPr>
        <w:p w:rsidR="00513C8E" w:rsidRPr="00BE0B18" w:rsidRDefault="00513C8E" w:rsidP="003E1236">
          <w:pPr>
            <w:pStyle w:val="aa"/>
            <w:rPr>
              <w:rFonts w:ascii="Verdana" w:hAnsi="Verdana" w:cs="Tahoma"/>
              <w:i/>
              <w:sz w:val="18"/>
              <w:szCs w:val="18"/>
              <w:lang w:val="el-GR"/>
            </w:rPr>
          </w:pPr>
          <w:proofErr w:type="spellStart"/>
          <w:r w:rsidRPr="001E3899">
            <w:rPr>
              <w:rFonts w:ascii="Verdana" w:hAnsi="Verdana" w:cs="Tahoma"/>
              <w:i/>
              <w:sz w:val="18"/>
              <w:szCs w:val="18"/>
            </w:rPr>
            <w:t>Ημ</w:t>
          </w:r>
          <w:proofErr w:type="spellEnd"/>
          <w:r w:rsidRPr="001E3899">
            <w:rPr>
              <w:rFonts w:ascii="Verdana" w:hAnsi="Verdana" w:cs="Tahoma"/>
              <w:i/>
              <w:sz w:val="18"/>
              <w:szCs w:val="18"/>
            </w:rPr>
            <w:t>/</w:t>
          </w:r>
          <w:proofErr w:type="spellStart"/>
          <w:r w:rsidRPr="001E3899">
            <w:rPr>
              <w:rFonts w:ascii="Verdana" w:hAnsi="Verdana" w:cs="Tahoma"/>
              <w:i/>
              <w:sz w:val="18"/>
              <w:szCs w:val="18"/>
            </w:rPr>
            <w:t>νι</w:t>
          </w:r>
          <w:proofErr w:type="spellEnd"/>
          <w:r w:rsidRPr="001E3899">
            <w:rPr>
              <w:rFonts w:ascii="Verdana" w:hAnsi="Verdana" w:cs="Tahoma"/>
              <w:i/>
              <w:sz w:val="18"/>
              <w:szCs w:val="18"/>
            </w:rPr>
            <w:t xml:space="preserve">α </w:t>
          </w:r>
          <w:proofErr w:type="spellStart"/>
          <w:r w:rsidRPr="001E3899">
            <w:rPr>
              <w:rFonts w:ascii="Verdana" w:hAnsi="Verdana" w:cs="Tahoma"/>
              <w:i/>
              <w:sz w:val="18"/>
              <w:szCs w:val="18"/>
            </w:rPr>
            <w:t>Έκδοσης</w:t>
          </w:r>
          <w:proofErr w:type="spellEnd"/>
          <w:r w:rsidRPr="001E3899">
            <w:rPr>
              <w:rFonts w:ascii="Verdana" w:hAnsi="Verdana" w:cs="Tahoma"/>
              <w:i/>
              <w:sz w:val="18"/>
              <w:szCs w:val="18"/>
            </w:rPr>
            <w:t>:</w:t>
          </w:r>
          <w:r w:rsidRPr="001E3899">
            <w:rPr>
              <w:rFonts w:ascii="Verdana" w:hAnsi="Verdana" w:cs="Tahoma"/>
              <w:i/>
              <w:sz w:val="18"/>
              <w:szCs w:val="18"/>
              <w:lang w:val="en-US"/>
            </w:rPr>
            <w:t xml:space="preserve"> </w:t>
          </w:r>
          <w:r>
            <w:rPr>
              <w:rFonts w:ascii="Verdana" w:hAnsi="Verdana" w:cs="Tahoma"/>
              <w:i/>
              <w:sz w:val="18"/>
              <w:szCs w:val="18"/>
              <w:lang w:val="el-GR"/>
            </w:rPr>
            <w:t>03/03/2017</w:t>
          </w:r>
        </w:p>
      </w:tc>
    </w:tr>
  </w:tbl>
  <w:p w:rsidR="00513C8E" w:rsidRDefault="00513C8E">
    <w:pPr>
      <w:pStyle w:val="aa"/>
    </w:pPr>
  </w:p>
  <w:p w:rsidR="00513C8E" w:rsidRDefault="00513C8E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C8E" w:rsidRDefault="00513C8E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643A"/>
    <w:multiLevelType w:val="hybridMultilevel"/>
    <w:tmpl w:val="D8FCF112"/>
    <w:lvl w:ilvl="0" w:tplc="0408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>
    <w:nsid w:val="0C3F7C02"/>
    <w:multiLevelType w:val="hybridMultilevel"/>
    <w:tmpl w:val="CB9E29D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76B93"/>
    <w:multiLevelType w:val="multilevel"/>
    <w:tmpl w:val="4A561A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51A62229"/>
    <w:multiLevelType w:val="hybridMultilevel"/>
    <w:tmpl w:val="DB4A1E00"/>
    <w:lvl w:ilvl="0" w:tplc="559A67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FC3793A"/>
    <w:multiLevelType w:val="hybridMultilevel"/>
    <w:tmpl w:val="75DA98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7766CE"/>
    <w:multiLevelType w:val="hybridMultilevel"/>
    <w:tmpl w:val="DDE4EEF0"/>
    <w:lvl w:ilvl="0" w:tplc="22BE5818">
      <w:start w:val="15"/>
      <w:numFmt w:val="decimal"/>
      <w:lvlText w:val="%1."/>
      <w:lvlJc w:val="left"/>
      <w:pPr>
        <w:ind w:left="595" w:hanging="170"/>
      </w:pPr>
      <w:rPr>
        <w:rFonts w:hint="default"/>
        <w:color w:val="auto"/>
        <w:sz w:val="16"/>
        <w:szCs w:val="16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E01514"/>
    <w:multiLevelType w:val="hybridMultilevel"/>
    <w:tmpl w:val="BEF8AB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29A3"/>
    <w:rsid w:val="0000083A"/>
    <w:rsid w:val="00012AEC"/>
    <w:rsid w:val="00012E67"/>
    <w:rsid w:val="00030FBF"/>
    <w:rsid w:val="00046272"/>
    <w:rsid w:val="000A223A"/>
    <w:rsid w:val="000A450F"/>
    <w:rsid w:val="0015524B"/>
    <w:rsid w:val="0017778A"/>
    <w:rsid w:val="001B0EE3"/>
    <w:rsid w:val="001B283B"/>
    <w:rsid w:val="001B7A1C"/>
    <w:rsid w:val="001D3737"/>
    <w:rsid w:val="001F7829"/>
    <w:rsid w:val="00215D42"/>
    <w:rsid w:val="0024432F"/>
    <w:rsid w:val="00252BCD"/>
    <w:rsid w:val="00256235"/>
    <w:rsid w:val="002715AE"/>
    <w:rsid w:val="00284B1E"/>
    <w:rsid w:val="002C3602"/>
    <w:rsid w:val="00312231"/>
    <w:rsid w:val="00331919"/>
    <w:rsid w:val="0033436E"/>
    <w:rsid w:val="003E1236"/>
    <w:rsid w:val="00416F02"/>
    <w:rsid w:val="00426EF9"/>
    <w:rsid w:val="004A4321"/>
    <w:rsid w:val="00513C8E"/>
    <w:rsid w:val="00542A8F"/>
    <w:rsid w:val="00580B98"/>
    <w:rsid w:val="00594B03"/>
    <w:rsid w:val="005B45AE"/>
    <w:rsid w:val="005C682F"/>
    <w:rsid w:val="005F607C"/>
    <w:rsid w:val="00632135"/>
    <w:rsid w:val="00664C1D"/>
    <w:rsid w:val="006921F3"/>
    <w:rsid w:val="006A04EE"/>
    <w:rsid w:val="006C58A4"/>
    <w:rsid w:val="006E79BC"/>
    <w:rsid w:val="00761D22"/>
    <w:rsid w:val="00781727"/>
    <w:rsid w:val="007920E9"/>
    <w:rsid w:val="007D4FF1"/>
    <w:rsid w:val="00812377"/>
    <w:rsid w:val="00837D84"/>
    <w:rsid w:val="0087709D"/>
    <w:rsid w:val="009353F4"/>
    <w:rsid w:val="00956772"/>
    <w:rsid w:val="00994892"/>
    <w:rsid w:val="009A1B90"/>
    <w:rsid w:val="009B3E58"/>
    <w:rsid w:val="009B4AA5"/>
    <w:rsid w:val="009E6FCC"/>
    <w:rsid w:val="00A46219"/>
    <w:rsid w:val="00A53819"/>
    <w:rsid w:val="00A56CC3"/>
    <w:rsid w:val="00A76B01"/>
    <w:rsid w:val="00AB3668"/>
    <w:rsid w:val="00AD7E52"/>
    <w:rsid w:val="00AE0481"/>
    <w:rsid w:val="00AE36B8"/>
    <w:rsid w:val="00B029A3"/>
    <w:rsid w:val="00B7019E"/>
    <w:rsid w:val="00BD10BE"/>
    <w:rsid w:val="00BE0B18"/>
    <w:rsid w:val="00BF5424"/>
    <w:rsid w:val="00C02C75"/>
    <w:rsid w:val="00C34963"/>
    <w:rsid w:val="00C51ED1"/>
    <w:rsid w:val="00CC1AE6"/>
    <w:rsid w:val="00CD5EFD"/>
    <w:rsid w:val="00D033FD"/>
    <w:rsid w:val="00D10459"/>
    <w:rsid w:val="00D828C7"/>
    <w:rsid w:val="00D86A05"/>
    <w:rsid w:val="00E47A19"/>
    <w:rsid w:val="00E62039"/>
    <w:rsid w:val="00EC1225"/>
    <w:rsid w:val="00EF15EF"/>
    <w:rsid w:val="00F73AD8"/>
    <w:rsid w:val="00FC20A9"/>
    <w:rsid w:val="00FE4EA9"/>
    <w:rsid w:val="00FE69F5"/>
    <w:rsid w:val="00FF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9A3"/>
    <w:pPr>
      <w:suppressAutoHyphens/>
      <w:spacing w:after="0" w:line="360" w:lineRule="auto"/>
      <w:jc w:val="both"/>
    </w:pPr>
    <w:rPr>
      <w:rFonts w:ascii="Calibri" w:eastAsia="Times New Roman" w:hAnsi="Calibri" w:cs="Times New Roman"/>
      <w:sz w:val="20"/>
      <w:szCs w:val="24"/>
      <w:lang w:val="en-GB" w:eastAsia="ar-SA"/>
    </w:rPr>
  </w:style>
  <w:style w:type="paragraph" w:styleId="1">
    <w:name w:val="heading 1"/>
    <w:basedOn w:val="a"/>
    <w:next w:val="a"/>
    <w:link w:val="1Char"/>
    <w:qFormat/>
    <w:rsid w:val="00284B1E"/>
    <w:pPr>
      <w:keepNext/>
      <w:shd w:val="clear" w:color="auto" w:fill="D9D9D9" w:themeFill="background1" w:themeFillShade="D9"/>
      <w:suppressAutoHyphens w:val="0"/>
      <w:spacing w:before="120" w:after="120"/>
      <w:outlineLvl w:val="0"/>
    </w:pPr>
    <w:rPr>
      <w:rFonts w:ascii="Tahoma" w:hAnsi="Tahoma" w:cs="Tahoma"/>
      <w:b/>
      <w:caps/>
      <w:szCs w:val="16"/>
      <w:lang w:val="el-GR"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sid w:val="00B029A3"/>
    <w:rPr>
      <w:sz w:val="16"/>
      <w:szCs w:val="16"/>
    </w:rPr>
  </w:style>
  <w:style w:type="paragraph" w:styleId="a4">
    <w:name w:val="annotation text"/>
    <w:basedOn w:val="a"/>
    <w:link w:val="Char"/>
    <w:uiPriority w:val="99"/>
    <w:rsid w:val="00B029A3"/>
    <w:rPr>
      <w:szCs w:val="20"/>
    </w:rPr>
  </w:style>
  <w:style w:type="character" w:customStyle="1" w:styleId="Char">
    <w:name w:val="Κείμενο σχολίου Char"/>
    <w:basedOn w:val="a0"/>
    <w:link w:val="a4"/>
    <w:uiPriority w:val="99"/>
    <w:rsid w:val="00B029A3"/>
    <w:rPr>
      <w:rFonts w:ascii="Calibri" w:eastAsia="Times New Roman" w:hAnsi="Calibri" w:cs="Times New Roman"/>
      <w:sz w:val="20"/>
      <w:szCs w:val="20"/>
      <w:lang w:val="en-GB" w:eastAsia="ar-SA"/>
    </w:rPr>
  </w:style>
  <w:style w:type="paragraph" w:styleId="a5">
    <w:name w:val="Balloon Text"/>
    <w:basedOn w:val="a"/>
    <w:link w:val="Char0"/>
    <w:uiPriority w:val="99"/>
    <w:semiHidden/>
    <w:unhideWhenUsed/>
    <w:rsid w:val="00B029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5"/>
    <w:uiPriority w:val="99"/>
    <w:semiHidden/>
    <w:rsid w:val="00B029A3"/>
    <w:rPr>
      <w:rFonts w:ascii="Tahoma" w:eastAsia="Times New Roman" w:hAnsi="Tahoma" w:cs="Tahoma"/>
      <w:sz w:val="16"/>
      <w:szCs w:val="16"/>
      <w:lang w:val="en-GB" w:eastAsia="ar-SA"/>
    </w:rPr>
  </w:style>
  <w:style w:type="paragraph" w:styleId="a6">
    <w:name w:val="annotation subject"/>
    <w:basedOn w:val="a4"/>
    <w:next w:val="a4"/>
    <w:link w:val="Char1"/>
    <w:uiPriority w:val="99"/>
    <w:semiHidden/>
    <w:unhideWhenUsed/>
    <w:rsid w:val="00542A8F"/>
    <w:pPr>
      <w:spacing w:line="240" w:lineRule="auto"/>
    </w:pPr>
    <w:rPr>
      <w:b/>
      <w:bCs/>
    </w:rPr>
  </w:style>
  <w:style w:type="character" w:customStyle="1" w:styleId="Char1">
    <w:name w:val="Θέμα σχολίου Char"/>
    <w:basedOn w:val="Char"/>
    <w:link w:val="a6"/>
    <w:uiPriority w:val="99"/>
    <w:semiHidden/>
    <w:rsid w:val="00542A8F"/>
    <w:rPr>
      <w:rFonts w:ascii="Calibri" w:eastAsia="Times New Roman" w:hAnsi="Calibri" w:cs="Times New Roman"/>
      <w:b/>
      <w:bCs/>
      <w:sz w:val="20"/>
      <w:szCs w:val="20"/>
      <w:lang w:val="en-GB" w:eastAsia="ar-SA"/>
    </w:rPr>
  </w:style>
  <w:style w:type="paragraph" w:styleId="a7">
    <w:name w:val="Revision"/>
    <w:hidden/>
    <w:uiPriority w:val="99"/>
    <w:semiHidden/>
    <w:rsid w:val="00284B1E"/>
    <w:pPr>
      <w:spacing w:after="0" w:line="240" w:lineRule="auto"/>
    </w:pPr>
    <w:rPr>
      <w:rFonts w:ascii="Calibri" w:eastAsia="Times New Roman" w:hAnsi="Calibri" w:cs="Times New Roman"/>
      <w:sz w:val="20"/>
      <w:szCs w:val="24"/>
      <w:lang w:val="en-GB" w:eastAsia="ar-SA"/>
    </w:rPr>
  </w:style>
  <w:style w:type="character" w:customStyle="1" w:styleId="1Char">
    <w:name w:val="Επικεφαλίδα 1 Char"/>
    <w:basedOn w:val="a0"/>
    <w:link w:val="1"/>
    <w:rsid w:val="00284B1E"/>
    <w:rPr>
      <w:rFonts w:ascii="Tahoma" w:eastAsia="Times New Roman" w:hAnsi="Tahoma" w:cs="Tahoma"/>
      <w:b/>
      <w:caps/>
      <w:sz w:val="20"/>
      <w:szCs w:val="16"/>
      <w:shd w:val="clear" w:color="auto" w:fill="D9D9D9" w:themeFill="background1" w:themeFillShade="D9"/>
      <w:lang w:eastAsia="el-GR"/>
    </w:rPr>
  </w:style>
  <w:style w:type="table" w:styleId="a8">
    <w:name w:val="Table Grid"/>
    <w:basedOn w:val="a1"/>
    <w:rsid w:val="00284B1E"/>
    <w:pPr>
      <w:spacing w:before="60" w:after="6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84B1E"/>
    <w:pPr>
      <w:suppressAutoHyphens w:val="0"/>
      <w:spacing w:before="100" w:beforeAutospacing="1" w:line="240" w:lineRule="auto"/>
      <w:ind w:left="720"/>
      <w:contextualSpacing/>
    </w:pPr>
    <w:rPr>
      <w:rFonts w:ascii="Verdana" w:hAnsi="Verdana"/>
      <w:sz w:val="16"/>
      <w:szCs w:val="16"/>
      <w:lang w:val="el-GR" w:eastAsia="el-GR"/>
    </w:rPr>
  </w:style>
  <w:style w:type="character" w:styleId="-">
    <w:name w:val="Hyperlink"/>
    <w:uiPriority w:val="99"/>
    <w:rsid w:val="003E1236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3E1236"/>
    <w:pPr>
      <w:suppressAutoHyphens w:val="0"/>
      <w:spacing w:line="240" w:lineRule="auto"/>
      <w:jc w:val="left"/>
    </w:pPr>
    <w:rPr>
      <w:rFonts w:ascii="Times New Roman" w:hAnsi="Times New Roman"/>
      <w:sz w:val="24"/>
      <w:lang w:val="el-GR" w:eastAsia="el-GR"/>
    </w:rPr>
  </w:style>
  <w:style w:type="paragraph" w:styleId="aa">
    <w:name w:val="header"/>
    <w:basedOn w:val="a"/>
    <w:link w:val="Char2"/>
    <w:unhideWhenUsed/>
    <w:rsid w:val="003E1236"/>
    <w:pPr>
      <w:tabs>
        <w:tab w:val="center" w:pos="4153"/>
        <w:tab w:val="right" w:pos="8306"/>
      </w:tabs>
      <w:spacing w:line="240" w:lineRule="auto"/>
    </w:pPr>
  </w:style>
  <w:style w:type="character" w:customStyle="1" w:styleId="Char2">
    <w:name w:val="Κεφαλίδα Char"/>
    <w:basedOn w:val="a0"/>
    <w:link w:val="aa"/>
    <w:rsid w:val="003E1236"/>
    <w:rPr>
      <w:rFonts w:ascii="Calibri" w:eastAsia="Times New Roman" w:hAnsi="Calibri" w:cs="Times New Roman"/>
      <w:sz w:val="20"/>
      <w:szCs w:val="24"/>
      <w:lang w:val="en-GB" w:eastAsia="ar-SA"/>
    </w:rPr>
  </w:style>
  <w:style w:type="paragraph" w:styleId="ab">
    <w:name w:val="footer"/>
    <w:basedOn w:val="a"/>
    <w:link w:val="Char3"/>
    <w:unhideWhenUsed/>
    <w:rsid w:val="003E1236"/>
    <w:pPr>
      <w:tabs>
        <w:tab w:val="center" w:pos="4153"/>
        <w:tab w:val="right" w:pos="8306"/>
      </w:tabs>
      <w:spacing w:line="240" w:lineRule="auto"/>
    </w:pPr>
  </w:style>
  <w:style w:type="character" w:customStyle="1" w:styleId="Char3">
    <w:name w:val="Υποσέλιδο Char"/>
    <w:basedOn w:val="a0"/>
    <w:link w:val="ab"/>
    <w:uiPriority w:val="99"/>
    <w:rsid w:val="003E1236"/>
    <w:rPr>
      <w:rFonts w:ascii="Calibri" w:eastAsia="Times New Roman" w:hAnsi="Calibri" w:cs="Times New Roman"/>
      <w:sz w:val="20"/>
      <w:szCs w:val="24"/>
      <w:lang w:val="en-GB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9A3"/>
    <w:pPr>
      <w:suppressAutoHyphens/>
      <w:spacing w:after="0" w:line="360" w:lineRule="auto"/>
      <w:jc w:val="both"/>
    </w:pPr>
    <w:rPr>
      <w:rFonts w:ascii="Calibri" w:eastAsia="Times New Roman" w:hAnsi="Calibri" w:cs="Times New Roman"/>
      <w:sz w:val="20"/>
      <w:szCs w:val="24"/>
      <w:lang w:val="en-GB" w:eastAsia="ar-SA"/>
    </w:rPr>
  </w:style>
  <w:style w:type="paragraph" w:styleId="1">
    <w:name w:val="heading 1"/>
    <w:basedOn w:val="a"/>
    <w:next w:val="a"/>
    <w:link w:val="1Char"/>
    <w:qFormat/>
    <w:rsid w:val="00284B1E"/>
    <w:pPr>
      <w:keepNext/>
      <w:shd w:val="clear" w:color="auto" w:fill="D9D9D9" w:themeFill="background1" w:themeFillShade="D9"/>
      <w:suppressAutoHyphens w:val="0"/>
      <w:spacing w:before="120" w:after="120"/>
      <w:outlineLvl w:val="0"/>
    </w:pPr>
    <w:rPr>
      <w:rFonts w:ascii="Tahoma" w:hAnsi="Tahoma" w:cs="Tahoma"/>
      <w:b/>
      <w:caps/>
      <w:szCs w:val="16"/>
      <w:lang w:val="el-GR"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sid w:val="00B029A3"/>
    <w:rPr>
      <w:sz w:val="16"/>
      <w:szCs w:val="16"/>
    </w:rPr>
  </w:style>
  <w:style w:type="paragraph" w:styleId="a4">
    <w:name w:val="annotation text"/>
    <w:basedOn w:val="a"/>
    <w:link w:val="Char"/>
    <w:uiPriority w:val="99"/>
    <w:rsid w:val="00B029A3"/>
    <w:rPr>
      <w:szCs w:val="20"/>
    </w:rPr>
  </w:style>
  <w:style w:type="character" w:customStyle="1" w:styleId="Char">
    <w:name w:val="Κείμενο σχολίου Char"/>
    <w:basedOn w:val="a0"/>
    <w:link w:val="a4"/>
    <w:uiPriority w:val="99"/>
    <w:rsid w:val="00B029A3"/>
    <w:rPr>
      <w:rFonts w:ascii="Calibri" w:eastAsia="Times New Roman" w:hAnsi="Calibri" w:cs="Times New Roman"/>
      <w:sz w:val="20"/>
      <w:szCs w:val="20"/>
      <w:lang w:val="en-GB" w:eastAsia="ar-SA"/>
    </w:rPr>
  </w:style>
  <w:style w:type="paragraph" w:styleId="a5">
    <w:name w:val="Balloon Text"/>
    <w:basedOn w:val="a"/>
    <w:link w:val="Char0"/>
    <w:uiPriority w:val="99"/>
    <w:semiHidden/>
    <w:unhideWhenUsed/>
    <w:rsid w:val="00B029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5"/>
    <w:uiPriority w:val="99"/>
    <w:semiHidden/>
    <w:rsid w:val="00B029A3"/>
    <w:rPr>
      <w:rFonts w:ascii="Tahoma" w:eastAsia="Times New Roman" w:hAnsi="Tahoma" w:cs="Tahoma"/>
      <w:sz w:val="16"/>
      <w:szCs w:val="16"/>
      <w:lang w:val="en-GB" w:eastAsia="ar-SA"/>
    </w:rPr>
  </w:style>
  <w:style w:type="paragraph" w:styleId="a6">
    <w:name w:val="annotation subject"/>
    <w:basedOn w:val="a4"/>
    <w:next w:val="a4"/>
    <w:link w:val="Char1"/>
    <w:uiPriority w:val="99"/>
    <w:semiHidden/>
    <w:unhideWhenUsed/>
    <w:rsid w:val="00542A8F"/>
    <w:pPr>
      <w:spacing w:line="240" w:lineRule="auto"/>
    </w:pPr>
    <w:rPr>
      <w:b/>
      <w:bCs/>
    </w:rPr>
  </w:style>
  <w:style w:type="character" w:customStyle="1" w:styleId="Char1">
    <w:name w:val="Θέμα σχολίου Char"/>
    <w:basedOn w:val="Char"/>
    <w:link w:val="a6"/>
    <w:uiPriority w:val="99"/>
    <w:semiHidden/>
    <w:rsid w:val="00542A8F"/>
    <w:rPr>
      <w:rFonts w:ascii="Calibri" w:eastAsia="Times New Roman" w:hAnsi="Calibri" w:cs="Times New Roman"/>
      <w:b/>
      <w:bCs/>
      <w:sz w:val="20"/>
      <w:szCs w:val="20"/>
      <w:lang w:val="en-GB" w:eastAsia="ar-SA"/>
    </w:rPr>
  </w:style>
  <w:style w:type="paragraph" w:styleId="a7">
    <w:name w:val="Revision"/>
    <w:hidden/>
    <w:uiPriority w:val="99"/>
    <w:semiHidden/>
    <w:rsid w:val="00284B1E"/>
    <w:pPr>
      <w:spacing w:after="0" w:line="240" w:lineRule="auto"/>
    </w:pPr>
    <w:rPr>
      <w:rFonts w:ascii="Calibri" w:eastAsia="Times New Roman" w:hAnsi="Calibri" w:cs="Times New Roman"/>
      <w:sz w:val="20"/>
      <w:szCs w:val="24"/>
      <w:lang w:val="en-GB" w:eastAsia="ar-SA"/>
    </w:rPr>
  </w:style>
  <w:style w:type="character" w:customStyle="1" w:styleId="1Char">
    <w:name w:val="Επικεφαλίδα 1 Char"/>
    <w:basedOn w:val="a0"/>
    <w:link w:val="1"/>
    <w:rsid w:val="00284B1E"/>
    <w:rPr>
      <w:rFonts w:ascii="Tahoma" w:eastAsia="Times New Roman" w:hAnsi="Tahoma" w:cs="Tahoma"/>
      <w:b/>
      <w:caps/>
      <w:sz w:val="20"/>
      <w:szCs w:val="16"/>
      <w:shd w:val="clear" w:color="auto" w:fill="D9D9D9" w:themeFill="background1" w:themeFillShade="D9"/>
      <w:lang w:eastAsia="el-GR"/>
    </w:rPr>
  </w:style>
  <w:style w:type="table" w:styleId="a8">
    <w:name w:val="Table Grid"/>
    <w:basedOn w:val="a1"/>
    <w:rsid w:val="00284B1E"/>
    <w:pPr>
      <w:spacing w:before="60" w:after="6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84B1E"/>
    <w:pPr>
      <w:suppressAutoHyphens w:val="0"/>
      <w:spacing w:before="100" w:beforeAutospacing="1" w:line="240" w:lineRule="auto"/>
      <w:ind w:left="720"/>
      <w:contextualSpacing/>
    </w:pPr>
    <w:rPr>
      <w:rFonts w:ascii="Verdana" w:hAnsi="Verdana"/>
      <w:sz w:val="16"/>
      <w:szCs w:val="16"/>
      <w:lang w:val="el-GR" w:eastAsia="el-GR"/>
    </w:rPr>
  </w:style>
  <w:style w:type="character" w:styleId="-">
    <w:name w:val="Hyperlink"/>
    <w:uiPriority w:val="99"/>
    <w:rsid w:val="003E1236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3E1236"/>
    <w:pPr>
      <w:suppressAutoHyphens w:val="0"/>
      <w:spacing w:line="240" w:lineRule="auto"/>
      <w:jc w:val="left"/>
    </w:pPr>
    <w:rPr>
      <w:rFonts w:ascii="Times New Roman" w:hAnsi="Times New Roman"/>
      <w:sz w:val="24"/>
      <w:lang w:val="el-GR" w:eastAsia="el-GR"/>
    </w:rPr>
  </w:style>
  <w:style w:type="paragraph" w:styleId="aa">
    <w:name w:val="header"/>
    <w:basedOn w:val="a"/>
    <w:link w:val="Char2"/>
    <w:unhideWhenUsed/>
    <w:rsid w:val="003E1236"/>
    <w:pPr>
      <w:tabs>
        <w:tab w:val="center" w:pos="4153"/>
        <w:tab w:val="right" w:pos="8306"/>
      </w:tabs>
      <w:spacing w:line="240" w:lineRule="auto"/>
    </w:pPr>
  </w:style>
  <w:style w:type="character" w:customStyle="1" w:styleId="Char2">
    <w:name w:val="Κεφαλίδα Char"/>
    <w:basedOn w:val="a0"/>
    <w:link w:val="aa"/>
    <w:rsid w:val="003E1236"/>
    <w:rPr>
      <w:rFonts w:ascii="Calibri" w:eastAsia="Times New Roman" w:hAnsi="Calibri" w:cs="Times New Roman"/>
      <w:sz w:val="20"/>
      <w:szCs w:val="24"/>
      <w:lang w:val="en-GB" w:eastAsia="ar-SA"/>
    </w:rPr>
  </w:style>
  <w:style w:type="paragraph" w:styleId="ab">
    <w:name w:val="footer"/>
    <w:basedOn w:val="a"/>
    <w:link w:val="Char3"/>
    <w:unhideWhenUsed/>
    <w:rsid w:val="003E1236"/>
    <w:pPr>
      <w:tabs>
        <w:tab w:val="center" w:pos="4153"/>
        <w:tab w:val="right" w:pos="8306"/>
      </w:tabs>
      <w:spacing w:line="240" w:lineRule="auto"/>
    </w:pPr>
  </w:style>
  <w:style w:type="character" w:customStyle="1" w:styleId="Char3">
    <w:name w:val="Υποσέλιδο Char"/>
    <w:basedOn w:val="a0"/>
    <w:link w:val="ab"/>
    <w:uiPriority w:val="99"/>
    <w:rsid w:val="003E1236"/>
    <w:rPr>
      <w:rFonts w:ascii="Calibri" w:eastAsia="Times New Roman" w:hAnsi="Calibri" w:cs="Times New Roman"/>
      <w:sz w:val="20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A8CCC-3570-49C1-82BE-83E833DCD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2557</Words>
  <Characters>13811</Characters>
  <Application>Microsoft Office Word</Application>
  <DocSecurity>0</DocSecurity>
  <Lines>115</Lines>
  <Paragraphs>32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Στουραΐτης Ευάγγελος</dc:creator>
  <cp:lastModifiedBy>Τσίρκα, Λένα</cp:lastModifiedBy>
  <cp:revision>14</cp:revision>
  <dcterms:created xsi:type="dcterms:W3CDTF">2017-07-17T11:46:00Z</dcterms:created>
  <dcterms:modified xsi:type="dcterms:W3CDTF">2017-08-01T07:33:00Z</dcterms:modified>
</cp:coreProperties>
</file>